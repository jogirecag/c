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F0" w:rsidRPr="005626F0" w:rsidRDefault="005626F0" w:rsidP="00E32FFF">
      <w:pPr>
        <w:jc w:val="center"/>
        <w:rPr>
          <w:rFonts w:ascii="Algerian" w:eastAsia="Calibri" w:hAnsi="Algerian"/>
          <w:bCs/>
          <w:sz w:val="36"/>
          <w:szCs w:val="36"/>
          <w:u w:val="single"/>
        </w:rPr>
      </w:pPr>
      <w:r w:rsidRPr="005626F0">
        <w:rPr>
          <w:rFonts w:ascii="Algerian" w:eastAsia="Calibri" w:hAnsi="Algerian" w:hint="cs"/>
          <w:bCs/>
          <w:sz w:val="36"/>
          <w:szCs w:val="36"/>
          <w:u w:val="single"/>
          <w:cs/>
        </w:rPr>
        <w:t xml:space="preserve">भूत भाग गया </w:t>
      </w:r>
    </w:p>
    <w:p w:rsidR="00CD4082" w:rsidRPr="000F6E03" w:rsidRDefault="001356CB" w:rsidP="00E32FFF">
      <w:pPr>
        <w:jc w:val="center"/>
        <w:rPr>
          <w:rFonts w:ascii="Algerian" w:eastAsia="Calibri" w:hAnsi="Algerian" w:cs="Arial"/>
          <w:b/>
          <w:sz w:val="28"/>
          <w:szCs w:val="28"/>
        </w:rPr>
      </w:pPr>
      <w:r>
        <w:rPr>
          <w:rFonts w:ascii="Algerian" w:eastAsia="Calibri" w:hAnsi="Algerian" w:hint="cs"/>
          <w:b/>
          <w:sz w:val="28"/>
          <w:szCs w:val="28"/>
          <w:cs/>
        </w:rPr>
        <w:t>मातृ पितृ पूजन दिवस</w:t>
      </w:r>
      <w:r w:rsidR="005626F0">
        <w:rPr>
          <w:rFonts w:ascii="Algerian" w:eastAsia="Calibri" w:hAnsi="Algerian" w:hint="cs"/>
          <w:b/>
          <w:sz w:val="28"/>
          <w:szCs w:val="28"/>
          <w:cs/>
        </w:rPr>
        <w:t xml:space="preserve"> की नाटिका </w:t>
      </w:r>
      <w:r>
        <w:rPr>
          <w:rFonts w:ascii="Algerian" w:eastAsia="Calibri" w:hAnsi="Algerian" w:hint="cs"/>
          <w:b/>
          <w:sz w:val="28"/>
          <w:szCs w:val="28"/>
          <w:cs/>
        </w:rPr>
        <w:t xml:space="preserve"> </w:t>
      </w:r>
    </w:p>
    <w:p w:rsidR="00801626" w:rsidRPr="00B42266" w:rsidRDefault="00047892" w:rsidP="005626F0">
      <w:pPr>
        <w:jc w:val="center"/>
        <w:rPr>
          <w:rFonts w:ascii="Mangal" w:eastAsia="Calibri" w:hAnsi="Mangal" w:cs="Mangal"/>
          <w:b/>
          <w:sz w:val="28"/>
          <w:szCs w:val="28"/>
        </w:rPr>
      </w:pPr>
      <w:r w:rsidRPr="000F6E03">
        <w:rPr>
          <w:rFonts w:ascii="Algerian" w:eastAsia="Calibri" w:hAnsi="Algerian" w:cs="Arial"/>
          <w:b/>
          <w:sz w:val="28"/>
          <w:szCs w:val="28"/>
        </w:rPr>
        <w:t>Scene 1</w:t>
      </w:r>
      <w:r w:rsidR="00B42266">
        <w:rPr>
          <w:rFonts w:ascii="Algerian" w:eastAsia="Calibri" w:hAnsi="Algerian" w:cs="Arial"/>
          <w:b/>
          <w:sz w:val="28"/>
          <w:szCs w:val="28"/>
        </w:rPr>
        <w:t xml:space="preserve"> –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,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रिया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,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रवीना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,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रोजी</w:t>
      </w:r>
    </w:p>
    <w:p w:rsidR="00EE72B3" w:rsidRDefault="00EE72B3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कॉलेज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कुछ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लड़कियाँ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एक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बगीचे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ट्रथ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एंड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डेअर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खेल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खेलने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गयीं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बॉटल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घुमायी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तो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पहली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बारी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स्नेहा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आयी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E8432E"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 w:rsidR="00E8432E"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E8432E" w:rsidRDefault="00E8432E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रीया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साथ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सारी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लड़कियाँ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स्नेहा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बताओ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क्या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करेगी</w:t>
      </w:r>
      <w:r>
        <w:rPr>
          <w:rFonts w:ascii="Mangal" w:eastAsia="Calibri" w:hAnsi="Mangal" w:cs="Mangal"/>
          <w:b/>
          <w:sz w:val="28"/>
          <w:szCs w:val="28"/>
        </w:rPr>
        <w:t xml:space="preserve"> ?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ट्रथ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डेएर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सच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बोलेगी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कि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हिम्मत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करेगी</w:t>
      </w:r>
      <w:r>
        <w:rPr>
          <w:rFonts w:ascii="Mangal" w:eastAsia="Calibri" w:hAnsi="Mangal" w:cs="Mangal"/>
          <w:b/>
          <w:sz w:val="28"/>
          <w:szCs w:val="28"/>
        </w:rPr>
        <w:t xml:space="preserve"> ?</w:t>
      </w:r>
    </w:p>
    <w:p w:rsidR="00E8432E" w:rsidRDefault="00E8432E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स्नेहा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ट्रथ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हाँ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मुझे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सच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बोलने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हिम्मत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E8432E" w:rsidRDefault="00E8432E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रीया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चल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बता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अगर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तेरे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सामने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एक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तरफ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तेरे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मम्मी</w:t>
      </w:r>
      <w:r>
        <w:rPr>
          <w:rFonts w:ascii="Mangal" w:eastAsia="Calibri" w:hAnsi="Mangal" w:cs="Mangal"/>
          <w:b/>
          <w:sz w:val="28"/>
          <w:szCs w:val="28"/>
        </w:rPr>
        <w:t>-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पापा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हों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और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दूसरी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तरफ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414C7A">
        <w:rPr>
          <w:rFonts w:ascii="Mangal" w:eastAsia="Calibri" w:hAnsi="Mangal" w:cs="Mangal"/>
          <w:b/>
          <w:bCs/>
          <w:sz w:val="28"/>
          <w:szCs w:val="28"/>
          <w:cs/>
        </w:rPr>
        <w:t>ते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बॉयफ्रेंड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किसे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चूज़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करेगी</w:t>
      </w:r>
      <w:r>
        <w:rPr>
          <w:rFonts w:ascii="Mangal" w:eastAsia="Calibri" w:hAnsi="Mangal" w:cs="Mangal"/>
          <w:b/>
          <w:sz w:val="28"/>
          <w:szCs w:val="28"/>
        </w:rPr>
        <w:t xml:space="preserve"> ?</w:t>
      </w:r>
    </w:p>
    <w:p w:rsidR="00414C7A" w:rsidRDefault="00414C7A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स्नेहा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अगर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कुछ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समय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पहले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तुमने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मुझसे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ये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क्योश्चन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किया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होता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डेफिनेटली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मैं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बॉयफ्रेंड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कहती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मगर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आज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मेरा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जवाब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मेरे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मम्मी</w:t>
      </w:r>
      <w:r>
        <w:rPr>
          <w:rFonts w:ascii="Mangal" w:eastAsia="Calibri" w:hAnsi="Mangal" w:cs="Mangal"/>
          <w:b/>
          <w:sz w:val="28"/>
          <w:szCs w:val="28"/>
        </w:rPr>
        <w:t>-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पापा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414C7A" w:rsidRDefault="00414C7A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सभी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सहेलियाँ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एक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साथ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स्नेहा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ये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तू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कह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रही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?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शॉकिंग</w:t>
      </w:r>
    </w:p>
    <w:p w:rsidR="00414C7A" w:rsidRDefault="00414C7A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स्नेहा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हाँ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यार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क्योंकि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मैंने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बॉयफ्रेंड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और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लव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मैरिज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शर्मनाक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सच्चाई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अपनी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आँखों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से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देख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ली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इसीलिए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अब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मुझे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इस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नरक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में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जाने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में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कोई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इंट्रस्ट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नहीं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रहा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71FB5"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 w:rsidR="00871FB5"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871FB5" w:rsidRDefault="00871FB5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सभी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सहेलियाँ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एक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साथ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आखिर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ऐसा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क्या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देख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लिया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तूने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?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तूने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अपने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इंट्रस्ट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इतना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बढ़ा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यू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टर्न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दे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दिया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8E6B8F"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 w:rsidR="008E6B8F"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E8432E" w:rsidRDefault="008E6B8F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स्नेहा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मेरी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बेस्ट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फ्रेंड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रवीना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लव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स्टोरी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खतरनाक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ऐंड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देखकर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कुछ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महीनों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पहले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उसने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अपने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मम्मी</w:t>
      </w:r>
      <w:r w:rsidR="009606DF">
        <w:rPr>
          <w:rFonts w:ascii="Mangal" w:eastAsia="Calibri" w:hAnsi="Mangal" w:cs="Mangal"/>
          <w:b/>
          <w:sz w:val="28"/>
          <w:szCs w:val="28"/>
        </w:rPr>
        <w:t>-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पापा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जज्बातों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पैरों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तले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कुचलकर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लव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मैरिज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थी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बढ़ी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खुश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थी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वो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अपनी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नयी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लाईफ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लेकर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मगर</w:t>
      </w:r>
      <w:r>
        <w:rPr>
          <w:rFonts w:ascii="Mangal" w:eastAsia="Calibri" w:hAnsi="Mangal" w:cs="Mangal"/>
          <w:b/>
          <w:sz w:val="28"/>
          <w:szCs w:val="28"/>
        </w:rPr>
        <w:t xml:space="preserve">…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आज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वो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अपने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मम्मी</w:t>
      </w:r>
      <w:r w:rsidR="009606DF">
        <w:rPr>
          <w:rFonts w:ascii="Mangal" w:eastAsia="Calibri" w:hAnsi="Mangal" w:cs="Mangal"/>
          <w:b/>
          <w:sz w:val="28"/>
          <w:szCs w:val="28"/>
        </w:rPr>
        <w:t>-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पापा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घर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पर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तिल</w:t>
      </w:r>
      <w:r w:rsidR="009606DF">
        <w:rPr>
          <w:rFonts w:ascii="Mangal" w:eastAsia="Calibri" w:hAnsi="Mangal" w:cs="Mangal"/>
          <w:b/>
          <w:sz w:val="28"/>
          <w:szCs w:val="28"/>
        </w:rPr>
        <w:t>-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तिल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मर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रही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उस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फरेबी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ने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उसे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जिंदगी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भर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लिए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खून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आँसू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बहाने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लिए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छोड़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दिया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क्योंकि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उसको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कोई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और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पसंद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आ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गयी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…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ये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सब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टाईमपास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हैं</w:t>
      </w:r>
      <w:r w:rsidR="009606DF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9606DF">
        <w:rPr>
          <w:rFonts w:ascii="Mangal" w:eastAsia="Calibri" w:hAnsi="Mangal" w:cs="Mangal"/>
          <w:b/>
          <w:bCs/>
          <w:sz w:val="28"/>
          <w:szCs w:val="28"/>
          <w:cs/>
        </w:rPr>
        <w:t>इसीलिए</w:t>
      </w:r>
    </w:p>
    <w:p w:rsidR="009606DF" w:rsidRDefault="009606DF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रीया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sz w:val="28"/>
          <w:szCs w:val="28"/>
        </w:rPr>
        <w:t>–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चल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छोड़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न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सबके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साथ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थोड़े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ही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ऐसा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होता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चलो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गेम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आगे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खेलते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B42266">
        <w:rPr>
          <w:rFonts w:ascii="Mangal" w:eastAsia="Calibri" w:hAnsi="Mangal" w:cs="Mangal"/>
          <w:b/>
          <w:bCs/>
          <w:sz w:val="28"/>
          <w:szCs w:val="28"/>
          <w:cs/>
        </w:rPr>
        <w:t>हैं</w:t>
      </w:r>
      <w:r w:rsidR="00B42266"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B42266" w:rsidRDefault="00B42266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sz w:val="28"/>
          <w:szCs w:val="28"/>
        </w:rPr>
        <w:lastRenderedPageBreak/>
        <w:t>(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बॉटल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घुमायी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गयी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अब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बार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नं</w:t>
      </w:r>
      <w:r>
        <w:rPr>
          <w:rFonts w:ascii="Mangal" w:eastAsia="Calibri" w:hAnsi="Mangal" w:cs="Mangal"/>
          <w:b/>
          <w:sz w:val="28"/>
          <w:szCs w:val="28"/>
        </w:rPr>
        <w:t xml:space="preserve">.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आया</w:t>
      </w:r>
      <w:r>
        <w:rPr>
          <w:rFonts w:ascii="Mangal" w:eastAsia="Calibri" w:hAnsi="Mangal" w:cs="Mangal"/>
          <w:b/>
          <w:sz w:val="28"/>
          <w:szCs w:val="28"/>
        </w:rPr>
        <w:t>)</w:t>
      </w:r>
    </w:p>
    <w:p w:rsidR="00B42266" w:rsidRDefault="00B42266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सारी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लड़कियाँ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ये</w:t>
      </w:r>
      <w:r>
        <w:rPr>
          <w:rFonts w:ascii="Mangal" w:eastAsia="Calibri" w:hAnsi="Mangal" w:cs="Mangal"/>
          <w:b/>
          <w:sz w:val="28"/>
          <w:szCs w:val="28"/>
        </w:rPr>
        <w:t xml:space="preserve">…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चल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अब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बता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क्या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करेगी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ट्रथ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डेएर</w:t>
      </w:r>
      <w:r>
        <w:rPr>
          <w:rFonts w:ascii="Mangal" w:eastAsia="Calibri" w:hAnsi="Mangal" w:cs="Mangal"/>
          <w:b/>
          <w:sz w:val="28"/>
          <w:szCs w:val="28"/>
        </w:rPr>
        <w:t xml:space="preserve"> ?</w:t>
      </w:r>
    </w:p>
    <w:p w:rsidR="00B42266" w:rsidRDefault="00B42266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अफकोर्स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डेएर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सच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बोलने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कौन</w:t>
      </w:r>
      <w:r>
        <w:rPr>
          <w:rFonts w:ascii="Mangal" w:eastAsia="Calibri" w:hAnsi="Mangal" w:cs="Mangal"/>
          <w:b/>
          <w:sz w:val="28"/>
          <w:szCs w:val="28"/>
        </w:rPr>
        <w:t>-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बढ़ी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बात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मैं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डेएर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करूँगी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B42266" w:rsidRDefault="00B42266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रोजी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ओ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हो</w:t>
      </w:r>
      <w:r>
        <w:rPr>
          <w:rFonts w:ascii="Mangal" w:eastAsia="Calibri" w:hAnsi="Mangal" w:cs="Mangal"/>
          <w:b/>
          <w:sz w:val="28"/>
          <w:szCs w:val="28"/>
        </w:rPr>
        <w:t xml:space="preserve"> …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डेएर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करेगी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लगता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वो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सच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बोलने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डरती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मगर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हम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भी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कुछ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कम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नहीं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ऐसी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डेएर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देंगे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कि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सारा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सच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सामने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जायेगा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आज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रात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ठीक</w:t>
      </w:r>
      <w:r>
        <w:rPr>
          <w:rFonts w:ascii="Mangal" w:eastAsia="Calibri" w:hAnsi="Mangal" w:cs="Mangal"/>
          <w:b/>
          <w:sz w:val="28"/>
          <w:szCs w:val="28"/>
        </w:rPr>
        <w:t xml:space="preserve"> 12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बजे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तुझे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तेरे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घर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नजदीक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खेत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में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जो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ईमली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का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पेड़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उसपर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उस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लड़के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का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नाम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लिखते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हुए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सेल्फी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निकालना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जिसके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साथ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तू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रोस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डे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,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फ्रेंडशिप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डे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और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वेलेंटाईन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डे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मनानेवाली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AF1614"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 w:rsidR="00AF1614"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AF1614" w:rsidRDefault="00AF1614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इसमें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क्या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बढ़ी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बात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ये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मेरे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लिए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चुटकियों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खेल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AF1614" w:rsidRDefault="00AF1614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सब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वो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कल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पता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चलेगा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(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सब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जोर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हँसते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हैं</w:t>
      </w:r>
      <w:r>
        <w:rPr>
          <w:rFonts w:ascii="Mangal" w:eastAsia="Calibri" w:hAnsi="Mangal" w:cs="Mangal"/>
          <w:b/>
          <w:sz w:val="28"/>
          <w:szCs w:val="28"/>
        </w:rPr>
        <w:t>)</w:t>
      </w:r>
    </w:p>
    <w:p w:rsidR="00AF1614" w:rsidRDefault="00AF1614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sz w:val="28"/>
          <w:szCs w:val="28"/>
        </w:rPr>
        <w:t>(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रात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रात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>
        <w:rPr>
          <w:rFonts w:ascii="Mangal" w:eastAsia="Calibri" w:hAnsi="Mangal" w:cs="Mangal"/>
          <w:b/>
          <w:sz w:val="28"/>
          <w:szCs w:val="28"/>
        </w:rPr>
        <w:t xml:space="preserve"> 12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बजे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अपने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घर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बाहर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निकलती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उसकि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माँ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देख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लेती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>)</w:t>
      </w:r>
    </w:p>
    <w:p w:rsidR="00AF1614" w:rsidRDefault="00AF1614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माँ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इतनी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रात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कहाँ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रही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 ?</w:t>
      </w:r>
    </w:p>
    <w:p w:rsidR="00AF1614" w:rsidRDefault="00AF1614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रिलेक्स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मॉम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बस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थोड़ी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देर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जाऊँगी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AF1614" w:rsidRDefault="00AF1614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माँ</w:t>
      </w:r>
      <w:r>
        <w:rPr>
          <w:rFonts w:ascii="Mangal" w:eastAsia="Calibri" w:hAnsi="Mangal" w:cs="Mangal"/>
          <w:b/>
          <w:sz w:val="28"/>
          <w:szCs w:val="28"/>
        </w:rPr>
        <w:t xml:space="preserve"> – 12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बज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रहे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हैं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तुझे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हमारी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इज्जत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कोई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ख्याल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कि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नहीं</w:t>
      </w:r>
      <w:r>
        <w:rPr>
          <w:rFonts w:ascii="Mangal" w:eastAsia="Calibri" w:hAnsi="Mangal" w:cs="Mangal"/>
          <w:b/>
          <w:sz w:val="28"/>
          <w:szCs w:val="28"/>
        </w:rPr>
        <w:t xml:space="preserve"> ?</w:t>
      </w:r>
    </w:p>
    <w:p w:rsidR="00AF1614" w:rsidRDefault="00AF1614" w:rsidP="00E8432E">
      <w:pPr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प्लीज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आप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मुझे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ये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फिल्मी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डायलोग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मारो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कहा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कुछ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देर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आ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जाऊँगी</w:t>
      </w:r>
      <w:r>
        <w:rPr>
          <w:rFonts w:ascii="Mangal" w:eastAsia="Calibri" w:hAnsi="Mangal" w:cs="Mangal"/>
          <w:b/>
          <w:sz w:val="28"/>
          <w:szCs w:val="28"/>
        </w:rPr>
        <w:t xml:space="preserve">,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जाकर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जाओ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और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मुझे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अपना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काम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करने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(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दरवाजे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पटकते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हुए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चली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जाती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>
        <w:rPr>
          <w:rFonts w:ascii="Mangal" w:eastAsia="Calibri" w:hAnsi="Mangal" w:cs="Mangal"/>
          <w:b/>
          <w:sz w:val="28"/>
          <w:szCs w:val="28"/>
        </w:rPr>
        <w:t>)</w:t>
      </w:r>
    </w:p>
    <w:p w:rsidR="00801626" w:rsidRPr="00740349" w:rsidRDefault="00B42266" w:rsidP="00CC2A32">
      <w:pPr>
        <w:jc w:val="both"/>
        <w:rPr>
          <w:rFonts w:ascii="Mangal" w:eastAsia="Calibri" w:hAnsi="Mangal" w:cs="Mangal"/>
          <w:sz w:val="28"/>
          <w:szCs w:val="28"/>
        </w:rPr>
      </w:pP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047892" w:rsidRPr="000F6E03">
        <w:rPr>
          <w:rFonts w:ascii="Algerian" w:eastAsia="Calibri" w:hAnsi="Algerian" w:cs="Arial"/>
          <w:sz w:val="28"/>
          <w:szCs w:val="28"/>
        </w:rPr>
        <w:t>(</w:t>
      </w:r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पेड़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के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नजदीक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जाकर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नाम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लिखते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हुए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सेल्फी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खींच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रही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होती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है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तभी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C712F0">
        <w:rPr>
          <w:rFonts w:ascii="Mangal" w:eastAsia="Calibri" w:hAnsi="Mangal" w:cs="Mangal"/>
          <w:sz w:val="28"/>
          <w:szCs w:val="28"/>
          <w:cs/>
        </w:rPr>
        <w:t>उसे</w:t>
      </w:r>
      <w:r w:rsidR="00C712F0">
        <w:rPr>
          <w:rFonts w:ascii="Mangal" w:eastAsia="Calibri" w:hAnsi="Mangal" w:cs="Mangal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तीन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D599C">
        <w:rPr>
          <w:rFonts w:ascii="Algerian" w:eastAsia="Aparajita" w:hAnsi="Algerian" w:cs="Aparajita" w:hint="cs"/>
          <w:sz w:val="28"/>
          <w:szCs w:val="28"/>
          <w:cs/>
        </w:rPr>
        <w:t>भूत</w:t>
      </w:r>
      <w:r w:rsidR="00C712F0">
        <w:rPr>
          <w:rFonts w:ascii="Mangal" w:eastAsia="Aparajita" w:hAnsi="Mangal" w:cs="Mangal"/>
          <w:sz w:val="28"/>
          <w:szCs w:val="28"/>
          <w:cs/>
        </w:rPr>
        <w:t>ों</w:t>
      </w:r>
      <w:r w:rsidR="002D599C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D4082" w:rsidRPr="000F6E03">
        <w:rPr>
          <w:rFonts w:ascii="Algerian" w:eastAsia="Aparajita" w:hAnsi="Algerian" w:cs="Arial"/>
          <w:sz w:val="28"/>
          <w:szCs w:val="28"/>
        </w:rPr>
        <w:t>Friendship</w:t>
      </w:r>
      <w:r w:rsidR="002D599C">
        <w:rPr>
          <w:rFonts w:ascii="Algerian" w:eastAsia="Aparajita" w:hAnsi="Algerian" w:hint="cs"/>
          <w:sz w:val="28"/>
          <w:szCs w:val="28"/>
          <w:cs/>
        </w:rPr>
        <w:t xml:space="preserve"> </w:t>
      </w:r>
      <w:r w:rsidR="00CD4082" w:rsidRPr="000F6E03">
        <w:rPr>
          <w:rFonts w:ascii="Algerian" w:eastAsia="Aparajita" w:hAnsi="Algerian" w:cs="Arial"/>
          <w:sz w:val="28"/>
          <w:szCs w:val="28"/>
        </w:rPr>
        <w:t>day,</w:t>
      </w:r>
      <w:r w:rsidR="008D11FD">
        <w:rPr>
          <w:rFonts w:ascii="Algerian" w:eastAsia="Aparajita" w:hAnsi="Algerian" w:cs="Arial"/>
          <w:sz w:val="28"/>
          <w:szCs w:val="28"/>
        </w:rPr>
        <w:t xml:space="preserve"> </w:t>
      </w:r>
      <w:r w:rsidR="00CD4082" w:rsidRPr="000F6E03">
        <w:rPr>
          <w:rFonts w:ascii="Algerian" w:eastAsia="Aparajita" w:hAnsi="Algerian" w:cs="Arial"/>
          <w:sz w:val="28"/>
          <w:szCs w:val="28"/>
        </w:rPr>
        <w:t>Rose day,</w:t>
      </w:r>
      <w:r w:rsidR="008D11FD">
        <w:rPr>
          <w:rFonts w:ascii="Algerian" w:eastAsia="Aparajita" w:hAnsi="Algerian" w:cs="Arial"/>
          <w:sz w:val="28"/>
          <w:szCs w:val="28"/>
        </w:rPr>
        <w:t xml:space="preserve"> </w:t>
      </w:r>
      <w:r w:rsidR="00CD4082" w:rsidRPr="000F6E03">
        <w:rPr>
          <w:rFonts w:ascii="Algerian" w:eastAsia="Aparajita" w:hAnsi="Algerian" w:cs="Arial"/>
          <w:sz w:val="28"/>
          <w:szCs w:val="28"/>
        </w:rPr>
        <w:t xml:space="preserve">Valentine day </w:t>
      </w:r>
      <w:r w:rsidR="00C712F0">
        <w:rPr>
          <w:rFonts w:ascii="Mangal" w:eastAsia="Aparajita" w:hAnsi="Mangal" w:cs="Mangal"/>
          <w:sz w:val="28"/>
          <w:szCs w:val="28"/>
          <w:cs/>
        </w:rPr>
        <w:t xml:space="preserve">का आभास होता </w:t>
      </w:r>
      <w:r w:rsidR="002D599C">
        <w:rPr>
          <w:rFonts w:ascii="Algerian" w:eastAsia="Aparajita" w:hAnsi="Algerian" w:cs="Aparajita" w:hint="cs"/>
          <w:sz w:val="28"/>
          <w:szCs w:val="28"/>
          <w:cs/>
        </w:rPr>
        <w:t>हैं</w:t>
      </w:r>
      <w:r w:rsidR="00C712F0">
        <w:rPr>
          <w:rFonts w:ascii="Algerian" w:eastAsia="Aparajita" w:hAnsi="Algerian" w:cs="Aparajita"/>
          <w:sz w:val="28"/>
          <w:szCs w:val="28"/>
          <w:cs/>
        </w:rPr>
        <w:t xml:space="preserve"> </w:t>
      </w:r>
      <w:r w:rsidR="00C712F0">
        <w:rPr>
          <w:rFonts w:ascii="Mangal" w:eastAsia="Aparajita" w:hAnsi="Mangal" w:cs="Mangal"/>
          <w:sz w:val="28"/>
          <w:szCs w:val="28"/>
          <w:cs/>
        </w:rPr>
        <w:t xml:space="preserve">। </w:t>
      </w:r>
      <w:r w:rsidR="00CC2A32" w:rsidRPr="000F6E03">
        <w:rPr>
          <w:rFonts w:ascii="Algerian" w:eastAsia="Calibri" w:hAnsi="Algerian" w:cs="Arial"/>
          <w:sz w:val="28"/>
          <w:szCs w:val="28"/>
        </w:rPr>
        <w:t>(sounds …</w:t>
      </w:r>
      <w:r w:rsidR="00CC2A32" w:rsidRPr="000F6E03">
        <w:rPr>
          <w:rFonts w:ascii="Mangal" w:eastAsia="Aparajita" w:hAnsi="Mangal" w:cs="Mangal" w:hint="cs"/>
          <w:sz w:val="28"/>
          <w:szCs w:val="28"/>
          <w:cs/>
        </w:rPr>
        <w:t>कुत्ते</w:t>
      </w:r>
      <w:r w:rsidR="00CC2A32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2A32" w:rsidRPr="000F6E03">
        <w:rPr>
          <w:rFonts w:ascii="Mangal" w:eastAsia="Aparajita" w:hAnsi="Mangal" w:cs="Mangal" w:hint="cs"/>
          <w:sz w:val="28"/>
          <w:szCs w:val="28"/>
          <w:cs/>
        </w:rPr>
        <w:t>के</w:t>
      </w:r>
      <w:r w:rsidR="00CC2A32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2A32" w:rsidRPr="000F6E03">
        <w:rPr>
          <w:rFonts w:ascii="Mangal" w:eastAsia="Aparajita" w:hAnsi="Mangal" w:cs="Mangal" w:hint="cs"/>
          <w:sz w:val="28"/>
          <w:szCs w:val="28"/>
          <w:cs/>
        </w:rPr>
        <w:t>भौकने</w:t>
      </w:r>
      <w:r w:rsidR="00CC2A32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2A32" w:rsidRPr="000F6E03">
        <w:rPr>
          <w:rFonts w:ascii="Mangal" w:eastAsia="Aparajita" w:hAnsi="Mangal" w:cs="Mangal" w:hint="cs"/>
          <w:sz w:val="28"/>
          <w:szCs w:val="28"/>
          <w:cs/>
        </w:rPr>
        <w:t>की</w:t>
      </w:r>
      <w:r w:rsidR="00CC2A32" w:rsidRPr="000F6E03">
        <w:rPr>
          <w:rFonts w:ascii="Algerian" w:eastAsia="Calibri" w:hAnsi="Algerian" w:cs="Arial"/>
          <w:sz w:val="28"/>
          <w:szCs w:val="28"/>
        </w:rPr>
        <w:t>....</w:t>
      </w:r>
      <w:r w:rsidR="00CC2A32" w:rsidRPr="000F6E03">
        <w:rPr>
          <w:rFonts w:ascii="Mangal" w:eastAsia="Aparajita" w:hAnsi="Mangal" w:cs="Mangal" w:hint="cs"/>
          <w:sz w:val="28"/>
          <w:szCs w:val="28"/>
          <w:cs/>
        </w:rPr>
        <w:t>डरावनी</w:t>
      </w:r>
      <w:r w:rsidR="00CC2A32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2A32" w:rsidRPr="000F6E03">
        <w:rPr>
          <w:rFonts w:ascii="Mangal" w:eastAsia="Aparajita" w:hAnsi="Mangal" w:cs="Mangal" w:hint="cs"/>
          <w:sz w:val="28"/>
          <w:szCs w:val="28"/>
          <w:cs/>
        </w:rPr>
        <w:t>आवाज़</w:t>
      </w:r>
      <w:r w:rsidR="00CC2A32" w:rsidRPr="000F6E03">
        <w:rPr>
          <w:rFonts w:ascii="Algerian" w:eastAsia="Calibri" w:hAnsi="Algerian" w:cs="Arial"/>
          <w:sz w:val="28"/>
          <w:szCs w:val="28"/>
        </w:rPr>
        <w:t xml:space="preserve"> ....)</w:t>
      </w:r>
      <w:r w:rsidR="00CC2A32">
        <w:rPr>
          <w:rFonts w:ascii="Algerian" w:eastAsia="Calibri" w:hAnsi="Algerian" w:cs="Arial"/>
          <w:sz w:val="28"/>
          <w:szCs w:val="28"/>
        </w:rPr>
        <w:t xml:space="preserve"> </w:t>
      </w:r>
      <w:r w:rsidR="00C712F0">
        <w:rPr>
          <w:rFonts w:ascii="Mangal" w:eastAsia="Aparajita" w:hAnsi="Mangal" w:cs="Mangal"/>
          <w:sz w:val="28"/>
          <w:szCs w:val="28"/>
          <w:cs/>
        </w:rPr>
        <w:t>तीनों को देखते ही निक्की डर जाती है</w:t>
      </w:r>
      <w:r w:rsidR="00CC2A32">
        <w:rPr>
          <w:rFonts w:ascii="Mangal" w:eastAsia="Aparajita" w:hAnsi="Mangal" w:cs="Mangal"/>
          <w:sz w:val="28"/>
          <w:szCs w:val="28"/>
          <w:cs/>
        </w:rPr>
        <w:t xml:space="preserve"> मगर तीनों भूत निक्की को घेरकर एक दूसरे से बातें करते हैं</w:t>
      </w:r>
      <w:r w:rsidR="002D599C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Calibri" w:hAnsi="Algerian" w:cs="Arial"/>
          <w:sz w:val="28"/>
          <w:szCs w:val="28"/>
        </w:rPr>
        <w:t>)</w:t>
      </w:r>
    </w:p>
    <w:p w:rsidR="00CD4082" w:rsidRPr="000F6E03" w:rsidRDefault="00CD4082" w:rsidP="00EB629C">
      <w:pPr>
        <w:jc w:val="both"/>
        <w:rPr>
          <w:rFonts w:ascii="Algerian" w:eastAsia="Calibri" w:hAnsi="Algerian" w:cs="Arial"/>
          <w:sz w:val="28"/>
          <w:szCs w:val="28"/>
        </w:rPr>
      </w:pPr>
      <w:r w:rsidRPr="000F6E03">
        <w:rPr>
          <w:rFonts w:ascii="Algerian" w:eastAsia="Calibri" w:hAnsi="Algerian" w:cs="Arial"/>
          <w:sz w:val="28"/>
          <w:szCs w:val="28"/>
        </w:rPr>
        <w:t>Friendship day</w:t>
      </w:r>
      <w:r w:rsidR="00047892" w:rsidRPr="000F6E03">
        <w:rPr>
          <w:rFonts w:ascii="Algerian" w:eastAsia="Calibri" w:hAnsi="Algerian" w:cs="Arial"/>
          <w:sz w:val="28"/>
          <w:szCs w:val="28"/>
        </w:rPr>
        <w:t>:</w:t>
      </w:r>
      <w:r w:rsidR="00C9547A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Calibri" w:hAnsi="Algerian" w:cs="Arial"/>
          <w:sz w:val="28"/>
          <w:szCs w:val="28"/>
        </w:rPr>
        <w:t>haahaaa…</w:t>
      </w:r>
      <w:r w:rsidR="00CC1B98">
        <w:rPr>
          <w:rFonts w:ascii="Algerian" w:eastAsia="Calibri" w:hAnsi="Algerian" w:hint="cs"/>
          <w:sz w:val="28"/>
          <w:szCs w:val="28"/>
          <w:cs/>
        </w:rPr>
        <w:t xml:space="preserve">मैं </w:t>
      </w:r>
      <w:r w:rsidRPr="000F6E03">
        <w:rPr>
          <w:rFonts w:ascii="Algerian" w:eastAsia="Calibri" w:hAnsi="Algerian"/>
          <w:sz w:val="28"/>
          <w:szCs w:val="28"/>
          <w:cs/>
        </w:rPr>
        <w:t>हूँ</w:t>
      </w:r>
      <w:r w:rsidRPr="000F6E03">
        <w:rPr>
          <w:rFonts w:ascii="Algerian" w:eastAsia="Calibri" w:hAnsi="Algerian" w:cs="Arial"/>
          <w:sz w:val="28"/>
          <w:szCs w:val="28"/>
        </w:rPr>
        <w:t xml:space="preserve"> Friendship day</w:t>
      </w:r>
      <w:r w:rsidR="00E71F8B" w:rsidRPr="000F6E03">
        <w:rPr>
          <w:rFonts w:ascii="Algerian" w:eastAsia="Calibri" w:hAnsi="Algerian" w:cs="Arial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हा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9547A">
        <w:rPr>
          <w:rFonts w:ascii="Algerian" w:eastAsia="Aparajita" w:hAnsi="Algerian" w:cs="Aparajita" w:hint="cs"/>
          <w:sz w:val="28"/>
          <w:szCs w:val="28"/>
          <w:cs/>
        </w:rPr>
        <w:t>हा हा ...</w:t>
      </w:r>
    </w:p>
    <w:p w:rsidR="00CD4082" w:rsidRPr="000F6E03" w:rsidRDefault="00CD4082" w:rsidP="00EB629C">
      <w:pPr>
        <w:jc w:val="both"/>
        <w:rPr>
          <w:rFonts w:ascii="Algerian" w:eastAsia="Aparajita" w:hAnsi="Algerian" w:cs="Arial"/>
          <w:sz w:val="28"/>
          <w:szCs w:val="28"/>
        </w:rPr>
      </w:pPr>
      <w:r w:rsidRPr="000F6E03">
        <w:rPr>
          <w:rFonts w:ascii="Algerian" w:eastAsia="Aparajita" w:hAnsi="Algerian" w:cs="Aparajita"/>
          <w:sz w:val="28"/>
          <w:szCs w:val="28"/>
          <w:cs/>
        </w:rPr>
        <w:t>जब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9547A">
        <w:rPr>
          <w:rFonts w:ascii="Algerian" w:eastAsia="Aparajita" w:hAnsi="Algerian" w:cs="Aparajita" w:hint="cs"/>
          <w:sz w:val="28"/>
          <w:szCs w:val="28"/>
          <w:cs/>
        </w:rPr>
        <w:t xml:space="preserve">मैं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आया</w:t>
      </w:r>
      <w:r w:rsidR="00C9547A">
        <w:rPr>
          <w:rFonts w:ascii="Algerian" w:eastAsia="Aparajita" w:hAnsi="Algerian" w:cs="Aparajita" w:hint="cs"/>
          <w:sz w:val="28"/>
          <w:szCs w:val="28"/>
          <w:cs/>
        </w:rPr>
        <w:t>,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तब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मैंने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नहीं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बनने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दिया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भाई</w:t>
      </w:r>
      <w:r w:rsidR="001A764F">
        <w:rPr>
          <w:rFonts w:ascii="Algerian" w:eastAsia="Aparajita" w:hAnsi="Algerian" w:cs="Aparajita"/>
          <w:sz w:val="28"/>
          <w:szCs w:val="28"/>
        </w:rPr>
        <w:t>-</w:t>
      </w:r>
      <w:r w:rsidR="0027007F" w:rsidRPr="000F6E03">
        <w:rPr>
          <w:rFonts w:ascii="Algerian" w:eastAsia="Aparajita" w:hAnsi="Algerian" w:cs="Aparajita"/>
          <w:sz w:val="28"/>
          <w:szCs w:val="28"/>
          <w:cs/>
        </w:rPr>
        <w:t>बहन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का</w:t>
      </w:r>
      <w:r w:rsidR="00E71F8B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2A32">
        <w:rPr>
          <w:rFonts w:ascii="Mangal" w:eastAsia="Aparajita" w:hAnsi="Mangal" w:cs="Mangal"/>
          <w:sz w:val="28"/>
          <w:szCs w:val="28"/>
          <w:cs/>
        </w:rPr>
        <w:t>कोई</w:t>
      </w:r>
      <w:r w:rsidR="00CC2A32">
        <w:rPr>
          <w:rFonts w:ascii="Mangal" w:eastAsia="Aparajita" w:hAnsi="Mangal" w:cs="Mangal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नाता</w:t>
      </w:r>
      <w:r w:rsidR="00C9547A">
        <w:rPr>
          <w:rFonts w:ascii="Algerian" w:eastAsia="Aparajita" w:hAnsi="Algerian" w:cs="Aparajita" w:hint="cs"/>
          <w:sz w:val="28"/>
          <w:szCs w:val="28"/>
          <w:cs/>
        </w:rPr>
        <w:t xml:space="preserve"> |</w:t>
      </w:r>
    </w:p>
    <w:p w:rsidR="00C712F0" w:rsidRDefault="00CD4082" w:rsidP="00EB629C">
      <w:pPr>
        <w:jc w:val="both"/>
        <w:rPr>
          <w:rFonts w:ascii="Algerian" w:eastAsia="Aparajita" w:hAnsi="Algerian" w:cs="Aparajita"/>
          <w:sz w:val="28"/>
          <w:szCs w:val="28"/>
          <w:cs/>
        </w:rPr>
      </w:pPr>
      <w:r w:rsidRPr="000F6E03">
        <w:rPr>
          <w:rFonts w:ascii="Algerian" w:eastAsia="Aparajita" w:hAnsi="Algerian" w:cs="Aparajita"/>
          <w:sz w:val="28"/>
          <w:szCs w:val="28"/>
          <w:cs/>
        </w:rPr>
        <w:lastRenderedPageBreak/>
        <w:t>शरू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कर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दी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Calibri" w:hAnsi="Algerian" w:cs="Arial"/>
          <w:sz w:val="28"/>
          <w:szCs w:val="28"/>
        </w:rPr>
        <w:t>Gir</w:t>
      </w:r>
      <w:r w:rsidR="008D11FD">
        <w:rPr>
          <w:rFonts w:ascii="Algerian" w:eastAsia="Calibri" w:hAnsi="Algerian" w:cs="Arial"/>
          <w:sz w:val="28"/>
          <w:szCs w:val="28"/>
        </w:rPr>
        <w:t xml:space="preserve">l </w:t>
      </w:r>
      <w:r w:rsidRPr="000F6E03">
        <w:rPr>
          <w:rFonts w:ascii="Algerian" w:eastAsia="Calibri" w:hAnsi="Algerian" w:cs="Arial"/>
          <w:sz w:val="28"/>
          <w:szCs w:val="28"/>
        </w:rPr>
        <w:t>friend Boy</w:t>
      </w:r>
      <w:r w:rsidR="008D11FD">
        <w:rPr>
          <w:rFonts w:ascii="Algerian" w:eastAsia="Calibri" w:hAnsi="Algerian" w:cs="Arial"/>
          <w:sz w:val="28"/>
          <w:szCs w:val="28"/>
        </w:rPr>
        <w:t xml:space="preserve"> </w:t>
      </w:r>
      <w:r w:rsidRPr="000F6E03">
        <w:rPr>
          <w:rFonts w:ascii="Algerian" w:eastAsia="Calibri" w:hAnsi="Algerian" w:cs="Arial"/>
          <w:sz w:val="28"/>
          <w:szCs w:val="28"/>
        </w:rPr>
        <w:t xml:space="preserve">friend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की</w:t>
      </w:r>
      <w:bookmarkStart w:id="0" w:name="_GoBack"/>
      <w:bookmarkEnd w:id="0"/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नीच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प्रथा</w:t>
      </w:r>
      <w:r w:rsidR="00C9547A">
        <w:rPr>
          <w:rFonts w:ascii="Algerian" w:eastAsia="Aparajita" w:hAnsi="Algerian" w:cs="Aparajita" w:hint="cs"/>
          <w:sz w:val="28"/>
          <w:szCs w:val="28"/>
          <w:cs/>
        </w:rPr>
        <w:t xml:space="preserve"> |</w:t>
      </w:r>
      <w:r w:rsidR="00217C9E">
        <w:rPr>
          <w:rFonts w:ascii="Algerian" w:eastAsia="Aparajita" w:hAnsi="Algerian" w:cs="Aparajita"/>
          <w:sz w:val="28"/>
          <w:szCs w:val="28"/>
          <w:cs/>
        </w:rPr>
        <w:t xml:space="preserve"> </w:t>
      </w:r>
    </w:p>
    <w:p w:rsidR="00685983" w:rsidRDefault="00CD4082" w:rsidP="00EB629C">
      <w:pPr>
        <w:jc w:val="both"/>
        <w:rPr>
          <w:rFonts w:ascii="Algerian" w:eastAsia="Calibri" w:hAnsi="Algerian"/>
          <w:sz w:val="28"/>
          <w:szCs w:val="28"/>
          <w:cs/>
        </w:rPr>
      </w:pPr>
      <w:r w:rsidRPr="000F6E03">
        <w:rPr>
          <w:rFonts w:ascii="Algerian" w:eastAsia="Calibri" w:hAnsi="Algerian" w:cs="Arial"/>
          <w:sz w:val="28"/>
          <w:szCs w:val="28"/>
        </w:rPr>
        <w:t>Rose day : Mai hoon Rose</w:t>
      </w:r>
      <w:r w:rsidR="00CC1B98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 w:cs="Arial"/>
          <w:sz w:val="28"/>
          <w:szCs w:val="28"/>
        </w:rPr>
        <w:t xml:space="preserve">day </w:t>
      </w:r>
      <w:r w:rsidRPr="000F6E03">
        <w:rPr>
          <w:rFonts w:ascii="Algerian" w:eastAsia="Calibri" w:hAnsi="Algerian" w:cs="Mangal"/>
          <w:sz w:val="28"/>
          <w:szCs w:val="28"/>
          <w:cs/>
        </w:rPr>
        <w:t>हा</w:t>
      </w:r>
      <w:r w:rsidR="00C9547A">
        <w:rPr>
          <w:rFonts w:ascii="Algerian" w:eastAsia="Calibri" w:hAnsi="Algerian" w:cs="Mangal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हा</w:t>
      </w:r>
      <w:r w:rsidR="00C9547A">
        <w:rPr>
          <w:rFonts w:ascii="Algerian" w:eastAsia="Calibri" w:hAnsi="Algerian" w:cs="Mangal" w:hint="cs"/>
          <w:sz w:val="28"/>
          <w:szCs w:val="28"/>
          <w:cs/>
        </w:rPr>
        <w:t xml:space="preserve"> हा ...</w:t>
      </w:r>
      <w:r w:rsidR="00217C9E">
        <w:rPr>
          <w:rFonts w:ascii="Algerian" w:eastAsia="Calibri" w:hAnsi="Algerian" w:cs="Mangal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 w:cs="Arial"/>
          <w:sz w:val="28"/>
          <w:szCs w:val="28"/>
        </w:rPr>
        <w:t xml:space="preserve">school College </w:t>
      </w:r>
      <w:r w:rsidRPr="000F6E03">
        <w:rPr>
          <w:rFonts w:ascii="Algerian" w:eastAsia="Calibri" w:hAnsi="Algerian" w:cs="Mangal"/>
          <w:sz w:val="28"/>
          <w:szCs w:val="28"/>
          <w:cs/>
        </w:rPr>
        <w:t>में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खूब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चल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पड़ा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था</w:t>
      </w:r>
      <w:r w:rsidRPr="000F6E03">
        <w:rPr>
          <w:rFonts w:ascii="Algerian" w:eastAsia="Aparajita" w:hAnsi="Algerian" w:cs="Arial"/>
          <w:sz w:val="28"/>
          <w:szCs w:val="28"/>
        </w:rPr>
        <w:t>...</w:t>
      </w:r>
      <w:r w:rsidR="00773BD8">
        <w:rPr>
          <w:rFonts w:ascii="Algerian" w:eastAsia="Aparajita" w:hAnsi="Algerian" w:cs="Arial"/>
          <w:sz w:val="28"/>
          <w:szCs w:val="28"/>
        </w:rPr>
        <w:t xml:space="preserve"> </w:t>
      </w:r>
      <w:r w:rsidR="00685983" w:rsidRPr="000F6E03">
        <w:rPr>
          <w:rFonts w:ascii="Algerian" w:eastAsia="Calibri" w:hAnsi="Algerian" w:cs="Mangal"/>
          <w:sz w:val="28"/>
          <w:szCs w:val="28"/>
          <w:cs/>
        </w:rPr>
        <w:t>इसको</w:t>
      </w:r>
      <w:r w:rsidR="00685983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="00685983" w:rsidRPr="000F6E03">
        <w:rPr>
          <w:rFonts w:ascii="Algerian" w:eastAsia="Calibri" w:hAnsi="Algerian" w:cs="Mangal"/>
          <w:sz w:val="28"/>
          <w:szCs w:val="28"/>
          <w:cs/>
        </w:rPr>
        <w:t>दो</w:t>
      </w:r>
      <w:r w:rsidR="00685983" w:rsidRPr="000F6E03">
        <w:rPr>
          <w:rFonts w:ascii="Algerian" w:eastAsia="Calibri" w:hAnsi="Algerian" w:cs="Arial"/>
          <w:sz w:val="28"/>
          <w:szCs w:val="28"/>
        </w:rPr>
        <w:t xml:space="preserve"> Rose </w:t>
      </w:r>
      <w:r w:rsidR="00685983">
        <w:rPr>
          <w:rFonts w:ascii="Algerian" w:eastAsia="Calibri" w:hAnsi="Algerian" w:hint="cs"/>
          <w:sz w:val="28"/>
          <w:szCs w:val="28"/>
          <w:cs/>
        </w:rPr>
        <w:t>,</w:t>
      </w:r>
      <w:r w:rsidR="00685983" w:rsidRPr="000F6E03">
        <w:rPr>
          <w:rFonts w:ascii="Algerian" w:eastAsia="Calibri" w:hAnsi="Algerian" w:cs="Mangal"/>
          <w:sz w:val="28"/>
          <w:szCs w:val="28"/>
          <w:cs/>
        </w:rPr>
        <w:t>उसको</w:t>
      </w:r>
      <w:r w:rsidR="00685983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="00685983" w:rsidRPr="000F6E03">
        <w:rPr>
          <w:rFonts w:ascii="Algerian" w:eastAsia="Calibri" w:hAnsi="Algerian" w:cs="Mangal"/>
          <w:sz w:val="28"/>
          <w:szCs w:val="28"/>
          <w:cs/>
        </w:rPr>
        <w:t>दो</w:t>
      </w:r>
      <w:r w:rsidR="00685983" w:rsidRPr="000F6E03">
        <w:rPr>
          <w:rFonts w:ascii="Algerian" w:eastAsia="Calibri" w:hAnsi="Algerian" w:cs="Arial"/>
          <w:sz w:val="28"/>
          <w:szCs w:val="28"/>
        </w:rPr>
        <w:t xml:space="preserve"> Rose</w:t>
      </w:r>
      <w:r w:rsidR="00685983">
        <w:rPr>
          <w:rFonts w:ascii="Algerian" w:eastAsia="Calibri" w:hAnsi="Algerian" w:hint="cs"/>
          <w:sz w:val="28"/>
          <w:szCs w:val="28"/>
          <w:cs/>
        </w:rPr>
        <w:t xml:space="preserve"> </w:t>
      </w:r>
    </w:p>
    <w:p w:rsidR="001A764F" w:rsidRDefault="00CD4082" w:rsidP="00EB629C">
      <w:pPr>
        <w:jc w:val="both"/>
        <w:rPr>
          <w:rFonts w:ascii="Algerian" w:eastAsia="Aparajita" w:hAnsi="Algerian" w:cs="Aparajita"/>
          <w:sz w:val="28"/>
          <w:szCs w:val="28"/>
        </w:rPr>
      </w:pPr>
      <w:r w:rsidRPr="000F6E03">
        <w:rPr>
          <w:rFonts w:ascii="Algerian" w:eastAsia="Calibri" w:hAnsi="Algerian" w:cs="Mangal"/>
          <w:sz w:val="28"/>
          <w:szCs w:val="28"/>
          <w:cs/>
        </w:rPr>
        <w:t>प्रेम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का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नाटक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करके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पहले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तो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="00CC2A32">
        <w:rPr>
          <w:rFonts w:ascii="Algerian" w:eastAsia="Calibri" w:hAnsi="Algerian" w:cs="Mangal"/>
          <w:sz w:val="28"/>
          <w:szCs w:val="28"/>
          <w:cs/>
        </w:rPr>
        <w:t>उड</w:t>
      </w:r>
      <w:r w:rsidR="00CC2A32">
        <w:rPr>
          <w:rFonts w:ascii="Mangal" w:eastAsia="Calibri" w:hAnsi="Mangal" w:cs="Mangal"/>
          <w:sz w:val="28"/>
          <w:szCs w:val="28"/>
          <w:cs/>
        </w:rPr>
        <w:t>़ा</w:t>
      </w:r>
      <w:r w:rsidRPr="000F6E03">
        <w:rPr>
          <w:rFonts w:ascii="Algerian" w:eastAsia="Calibri" w:hAnsi="Algerian" w:cs="Mangal"/>
          <w:sz w:val="28"/>
          <w:szCs w:val="28"/>
          <w:cs/>
        </w:rPr>
        <w:t>ये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जाते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थे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2A32">
        <w:rPr>
          <w:rFonts w:ascii="Mangal" w:eastAsia="Aparajita" w:hAnsi="Mangal" w:cs="Mangal"/>
          <w:sz w:val="28"/>
          <w:szCs w:val="28"/>
          <w:cs/>
        </w:rPr>
        <w:t>सबके</w:t>
      </w:r>
      <w:r w:rsidR="00CC2A32">
        <w:rPr>
          <w:rFonts w:ascii="Mangal" w:eastAsia="Aparajita" w:hAnsi="Mangal" w:cs="Mangal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होश</w:t>
      </w:r>
      <w:r w:rsidR="00C9547A">
        <w:rPr>
          <w:rFonts w:ascii="Algerian" w:eastAsia="Aparajita" w:hAnsi="Algerian" w:cs="Aparajita" w:hint="cs"/>
          <w:sz w:val="28"/>
          <w:szCs w:val="28"/>
          <w:cs/>
        </w:rPr>
        <w:t>,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</w:p>
    <w:p w:rsidR="00CD4082" w:rsidRPr="000F6E03" w:rsidRDefault="00CD4082" w:rsidP="00EB629C">
      <w:pPr>
        <w:jc w:val="both"/>
        <w:rPr>
          <w:rFonts w:ascii="Algerian" w:eastAsia="Aparajita" w:hAnsi="Algerian" w:cs="Arial"/>
          <w:sz w:val="28"/>
          <w:szCs w:val="28"/>
        </w:rPr>
      </w:pPr>
      <w:r w:rsidRPr="000F6E03">
        <w:rPr>
          <w:rFonts w:ascii="Algerian" w:eastAsia="Aparajita" w:hAnsi="Algerian" w:cs="Aparajita"/>
          <w:sz w:val="28"/>
          <w:szCs w:val="28"/>
          <w:cs/>
        </w:rPr>
        <w:t>फिर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मैली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की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जाती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थी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सबकी</w:t>
      </w:r>
      <w:r w:rsidR="008C64E5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सोच</w:t>
      </w:r>
      <w:r w:rsidR="00C9547A">
        <w:rPr>
          <w:rFonts w:ascii="Algerian" w:eastAsia="Aparajita" w:hAnsi="Algerian" w:cs="Aparajita" w:hint="cs"/>
          <w:sz w:val="28"/>
          <w:szCs w:val="28"/>
          <w:cs/>
        </w:rPr>
        <w:t xml:space="preserve"> |</w:t>
      </w:r>
    </w:p>
    <w:p w:rsidR="00CD4082" w:rsidRPr="000F6E03" w:rsidRDefault="00CD4082" w:rsidP="00EB629C">
      <w:pPr>
        <w:jc w:val="both"/>
        <w:rPr>
          <w:rFonts w:ascii="Algerian" w:eastAsia="Calibri" w:hAnsi="Algerian" w:cs="Arial"/>
          <w:sz w:val="28"/>
          <w:szCs w:val="28"/>
        </w:rPr>
      </w:pPr>
      <w:r w:rsidRPr="000F6E03">
        <w:rPr>
          <w:rFonts w:ascii="Algerian" w:eastAsia="Calibri" w:hAnsi="Algerian" w:cs="Mangal"/>
          <w:sz w:val="28"/>
          <w:szCs w:val="28"/>
          <w:cs/>
        </w:rPr>
        <w:t>जितने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भी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लग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जाते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थे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नंबर</w:t>
      </w:r>
      <w:r w:rsidR="00C9547A">
        <w:rPr>
          <w:rFonts w:ascii="Algerian" w:eastAsia="Calibri" w:hAnsi="Algerian" w:cs="Mangal" w:hint="cs"/>
          <w:sz w:val="28"/>
          <w:szCs w:val="28"/>
          <w:cs/>
        </w:rPr>
        <w:t>,</w:t>
      </w:r>
      <w:r w:rsidR="00773BD8">
        <w:rPr>
          <w:rFonts w:ascii="Algerian" w:eastAsia="Calibri" w:hAnsi="Algerian" w:cs="Mangal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सबके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लिए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खुली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रहती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थी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मेरी</w:t>
      </w:r>
      <w:r w:rsidR="008C64E5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कबर</w:t>
      </w:r>
      <w:r w:rsidR="00C9547A">
        <w:rPr>
          <w:rFonts w:ascii="Algerian" w:eastAsia="Calibri" w:hAnsi="Algerian" w:cs="Mangal" w:hint="cs"/>
          <w:sz w:val="28"/>
          <w:szCs w:val="28"/>
          <w:cs/>
        </w:rPr>
        <w:t xml:space="preserve"> |</w:t>
      </w:r>
    </w:p>
    <w:p w:rsidR="00C9547A" w:rsidRDefault="00CD4082" w:rsidP="00EB629C">
      <w:pPr>
        <w:jc w:val="both"/>
        <w:rPr>
          <w:rFonts w:ascii="Algerian" w:eastAsia="Aparajita" w:hAnsi="Algerian"/>
          <w:sz w:val="28"/>
          <w:szCs w:val="28"/>
        </w:rPr>
      </w:pPr>
      <w:r w:rsidRPr="000F6E03">
        <w:rPr>
          <w:rFonts w:ascii="Algerian" w:eastAsia="Calibri" w:hAnsi="Algerian" w:cs="Mangal"/>
          <w:sz w:val="28"/>
          <w:szCs w:val="28"/>
          <w:cs/>
        </w:rPr>
        <w:t>वैलेंटाइन</w:t>
      </w:r>
      <w:r w:rsidR="00A229F9">
        <w:rPr>
          <w:rFonts w:ascii="Algerian" w:eastAsia="Calibri" w:hAnsi="Algerian" w:cs="Mangal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डे</w:t>
      </w:r>
      <w:r w:rsidRPr="000F6E03">
        <w:rPr>
          <w:rFonts w:ascii="Algerian" w:eastAsia="Calibri" w:hAnsi="Algerian" w:cs="Arial"/>
          <w:sz w:val="28"/>
          <w:szCs w:val="28"/>
        </w:rPr>
        <w:t xml:space="preserve"> : </w:t>
      </w:r>
      <w:r w:rsidRPr="000F6E03">
        <w:rPr>
          <w:rFonts w:ascii="Algerian" w:eastAsia="Calibri" w:hAnsi="Algerian" w:cs="Mangal"/>
          <w:sz w:val="28"/>
          <w:szCs w:val="28"/>
          <w:cs/>
        </w:rPr>
        <w:t>मै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हूँ</w:t>
      </w:r>
      <w:r w:rsidRPr="000F6E03">
        <w:rPr>
          <w:rFonts w:ascii="Algerian" w:eastAsia="Aparajita" w:hAnsi="Algerian" w:cs="Arial"/>
          <w:sz w:val="28"/>
          <w:szCs w:val="28"/>
        </w:rPr>
        <w:t xml:space="preserve">  Valentine day </w:t>
      </w:r>
      <w:r w:rsidR="00C9547A">
        <w:rPr>
          <w:rFonts w:ascii="Algerian" w:eastAsia="Aparajita" w:hAnsi="Algerian" w:hint="cs"/>
          <w:sz w:val="28"/>
          <w:szCs w:val="28"/>
          <w:cs/>
        </w:rPr>
        <w:t>हा हा हा ...</w:t>
      </w:r>
    </w:p>
    <w:p w:rsidR="00CD4082" w:rsidRPr="000F6E03" w:rsidRDefault="00CD4082" w:rsidP="00EB629C">
      <w:pPr>
        <w:jc w:val="both"/>
        <w:rPr>
          <w:rFonts w:ascii="Algerian" w:eastAsia="Aparajita" w:hAnsi="Algerian" w:cs="Arial"/>
          <w:sz w:val="28"/>
          <w:szCs w:val="28"/>
        </w:rPr>
      </w:pPr>
      <w:r w:rsidRPr="000F6E03">
        <w:rPr>
          <w:rFonts w:ascii="Algerian" w:eastAsia="Calibri" w:hAnsi="Algerian" w:cs="Mangal"/>
          <w:sz w:val="28"/>
          <w:szCs w:val="28"/>
          <w:cs/>
        </w:rPr>
        <w:t>पहले</w:t>
      </w:r>
      <w:r w:rsidR="00685983">
        <w:rPr>
          <w:rFonts w:ascii="Algerian" w:eastAsia="Calibri" w:hAnsi="Algerian" w:cs="Mangal"/>
          <w:sz w:val="28"/>
          <w:szCs w:val="28"/>
        </w:rPr>
        <w:t>-</w:t>
      </w:r>
      <w:r w:rsidRPr="000F6E03">
        <w:rPr>
          <w:rFonts w:ascii="Algerian" w:eastAsia="Calibri" w:hAnsi="Algerian" w:cs="Mangal"/>
          <w:sz w:val="28"/>
          <w:szCs w:val="28"/>
          <w:cs/>
        </w:rPr>
        <w:t>पहले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तो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लड़के</w:t>
      </w:r>
      <w:r w:rsidR="00685983">
        <w:rPr>
          <w:rFonts w:ascii="Algerian" w:eastAsia="Calibri" w:hAnsi="Algerian" w:cs="Mangal"/>
          <w:sz w:val="28"/>
          <w:szCs w:val="28"/>
        </w:rPr>
        <w:t>-</w:t>
      </w:r>
      <w:r w:rsidRPr="000F6E03">
        <w:rPr>
          <w:rFonts w:ascii="Algerian" w:eastAsia="Calibri" w:hAnsi="Algerian" w:cs="Mangal"/>
          <w:sz w:val="28"/>
          <w:szCs w:val="28"/>
          <w:cs/>
        </w:rPr>
        <w:t>लड़की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खूब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बनते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थे</w:t>
      </w:r>
      <w:r w:rsidR="001A764F">
        <w:rPr>
          <w:rFonts w:ascii="Algerian" w:eastAsia="Calibri" w:hAnsi="Algerian" w:cs="Mangal"/>
          <w:sz w:val="28"/>
          <w:szCs w:val="28"/>
          <w:cs/>
        </w:rPr>
        <w:t xml:space="preserve">,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आपस</w:t>
      </w:r>
      <w:r w:rsidR="00A94F64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में</w:t>
      </w:r>
      <w:r w:rsidR="00CC1B98">
        <w:rPr>
          <w:rFonts w:ascii="Algerian" w:eastAsia="Aparajita" w:hAnsi="Algerian" w:cs="Aparajita" w:hint="cs"/>
          <w:sz w:val="28"/>
          <w:szCs w:val="28"/>
          <w:cs/>
        </w:rPr>
        <w:t>,</w:t>
      </w:r>
      <w:r w:rsidR="00D86059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rial"/>
          <w:sz w:val="28"/>
          <w:szCs w:val="28"/>
        </w:rPr>
        <w:t>Mr and Miss Valentine</w:t>
      </w:r>
    </w:p>
    <w:p w:rsidR="00CD4082" w:rsidRPr="001A764F" w:rsidRDefault="00CD4082" w:rsidP="00EB629C">
      <w:pPr>
        <w:jc w:val="both"/>
        <w:rPr>
          <w:rFonts w:ascii="Mangal" w:eastAsia="Calibri" w:hAnsi="Mangal" w:cs="Mangal"/>
          <w:sz w:val="28"/>
          <w:szCs w:val="28"/>
        </w:rPr>
      </w:pPr>
      <w:r w:rsidRPr="000F6E03">
        <w:rPr>
          <w:rFonts w:ascii="Algerian" w:eastAsia="Calibri" w:hAnsi="Algerian" w:cs="Mangal"/>
          <w:sz w:val="28"/>
          <w:szCs w:val="28"/>
          <w:cs/>
        </w:rPr>
        <w:t>झूम</w:t>
      </w:r>
      <w:r w:rsidR="00CC1B98">
        <w:rPr>
          <w:rFonts w:ascii="Algerian" w:eastAsia="Calibri" w:hAnsi="Algerian" w:cs="Mangal" w:hint="cs"/>
          <w:sz w:val="28"/>
          <w:szCs w:val="28"/>
          <w:cs/>
        </w:rPr>
        <w:t>-</w:t>
      </w:r>
      <w:r w:rsidRPr="000F6E03">
        <w:rPr>
          <w:rFonts w:ascii="Algerian" w:eastAsia="Calibri" w:hAnsi="Algerian" w:cs="Mangal"/>
          <w:sz w:val="28"/>
          <w:szCs w:val="28"/>
          <w:cs/>
        </w:rPr>
        <w:t>झूम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के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पीते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थे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वाइन</w:t>
      </w:r>
      <w:r w:rsidR="00A94F64">
        <w:rPr>
          <w:rFonts w:ascii="Algerian" w:eastAsia="Calibri" w:hAnsi="Algerian" w:cs="Mangal" w:hint="cs"/>
          <w:sz w:val="28"/>
          <w:szCs w:val="28"/>
          <w:cs/>
        </w:rPr>
        <w:t>,</w:t>
      </w:r>
      <w:r w:rsidR="001A764F">
        <w:rPr>
          <w:rFonts w:ascii="Algerian" w:eastAsia="Calibri" w:hAnsi="Algerian" w:cs="Mangal"/>
          <w:sz w:val="28"/>
          <w:szCs w:val="28"/>
          <w:cs/>
        </w:rPr>
        <w:t xml:space="preserve"> </w:t>
      </w:r>
      <w:r w:rsidR="00CC1B98">
        <w:rPr>
          <w:rFonts w:ascii="Algerian" w:eastAsia="Calibri" w:hAnsi="Algerian" w:cs="Mangal" w:hint="cs"/>
          <w:sz w:val="28"/>
          <w:szCs w:val="28"/>
          <w:cs/>
        </w:rPr>
        <w:t>2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नंबरी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धं</w:t>
      </w:r>
      <w:r w:rsidR="00EF6551">
        <w:rPr>
          <w:rFonts w:ascii="Algerian" w:eastAsia="Calibri" w:hAnsi="Algerian" w:cs="Mangal" w:hint="cs"/>
          <w:sz w:val="28"/>
          <w:szCs w:val="28"/>
          <w:cs/>
        </w:rPr>
        <w:t xml:space="preserve">धा </w:t>
      </w:r>
      <w:r w:rsidRPr="000F6E03">
        <w:rPr>
          <w:rFonts w:ascii="Algerian" w:eastAsia="Calibri" w:hAnsi="Algerian" w:cs="Mangal"/>
          <w:sz w:val="28"/>
          <w:szCs w:val="28"/>
          <w:cs/>
        </w:rPr>
        <w:t>चलता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था</w:t>
      </w:r>
      <w:r w:rsidR="00D86059"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="00D86059" w:rsidRPr="000F6E03">
        <w:rPr>
          <w:rFonts w:ascii="Algerian" w:eastAsia="Calibri" w:hAnsi="Algerian" w:cs="Mangal" w:hint="cs"/>
          <w:sz w:val="28"/>
          <w:szCs w:val="28"/>
          <w:cs/>
        </w:rPr>
        <w:t>ब</w:t>
      </w:r>
      <w:r w:rsidRPr="000F6E03">
        <w:rPr>
          <w:rFonts w:ascii="Algerian" w:eastAsia="Calibri" w:hAnsi="Algerian" w:cs="Mangal"/>
          <w:sz w:val="28"/>
          <w:szCs w:val="28"/>
          <w:cs/>
        </w:rPr>
        <w:t>ड़ा</w:t>
      </w:r>
      <w:r w:rsidRPr="000F6E03">
        <w:rPr>
          <w:rFonts w:ascii="Algerian" w:eastAsia="Calibri" w:hAnsi="Algerian" w:cs="Arial"/>
          <w:sz w:val="28"/>
          <w:szCs w:val="28"/>
        </w:rPr>
        <w:t xml:space="preserve"> fine </w:t>
      </w:r>
      <w:r w:rsidR="001A764F">
        <w:rPr>
          <w:rFonts w:ascii="Mangal" w:eastAsia="Calibri" w:hAnsi="Mangal" w:cs="Mangal"/>
          <w:sz w:val="28"/>
          <w:szCs w:val="28"/>
          <w:cs/>
        </w:rPr>
        <w:t>।।</w:t>
      </w:r>
    </w:p>
    <w:p w:rsidR="00CD4082" w:rsidRPr="000F6E03" w:rsidRDefault="00CD4082" w:rsidP="00EB629C">
      <w:pPr>
        <w:jc w:val="both"/>
        <w:rPr>
          <w:rFonts w:ascii="Algerian" w:eastAsia="Aparajita" w:hAnsi="Algerian" w:cs="Arial"/>
          <w:sz w:val="28"/>
          <w:szCs w:val="28"/>
        </w:rPr>
      </w:pPr>
      <w:r w:rsidRPr="000F6E03">
        <w:rPr>
          <w:rFonts w:ascii="Algerian" w:eastAsia="Calibri" w:hAnsi="Algerian" w:cs="Mangal"/>
          <w:sz w:val="28"/>
          <w:szCs w:val="28"/>
          <w:cs/>
        </w:rPr>
        <w:t>लेकिन</w:t>
      </w:r>
      <w:r w:rsidR="00D86059" w:rsidRPr="000F6E03">
        <w:rPr>
          <w:rFonts w:ascii="Algerian" w:eastAsia="Calibri" w:hAnsi="Algerian" w:cs="Mangal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अफसोस</w:t>
      </w:r>
      <w:r w:rsidR="00CC1B98">
        <w:rPr>
          <w:rFonts w:ascii="Algerian" w:eastAsia="Calibri" w:hAnsi="Algerian" w:cs="Mangal" w:hint="cs"/>
          <w:sz w:val="28"/>
          <w:szCs w:val="28"/>
          <w:cs/>
        </w:rPr>
        <w:t>..</w:t>
      </w:r>
      <w:r w:rsidR="001A764F">
        <w:rPr>
          <w:rFonts w:ascii="Algerian" w:eastAsia="Calibri" w:hAnsi="Algerian" w:cs="Mangal"/>
          <w:sz w:val="28"/>
          <w:szCs w:val="28"/>
          <w:cs/>
        </w:rPr>
        <w:t xml:space="preserve">.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जब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शुरू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हुआ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C1B98" w:rsidRPr="000F6E03">
        <w:rPr>
          <w:rFonts w:ascii="Algerian" w:eastAsia="Aparajita" w:hAnsi="Algerian" w:cs="Aparajita"/>
          <w:sz w:val="28"/>
          <w:szCs w:val="28"/>
          <w:cs/>
        </w:rPr>
        <w:t>मातृ</w:t>
      </w:r>
      <w:r w:rsidR="00CC1B98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C1B98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1B98" w:rsidRPr="000F6E03">
        <w:rPr>
          <w:rFonts w:ascii="Algerian" w:eastAsia="Aparajita" w:hAnsi="Algerian" w:cs="Aparajita"/>
          <w:sz w:val="28"/>
          <w:szCs w:val="28"/>
          <w:cs/>
        </w:rPr>
        <w:t xml:space="preserve">पितृ </w:t>
      </w:r>
      <w:r w:rsidR="00CC1B98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पूजन</w:t>
      </w:r>
      <w:r w:rsidR="00CC1B98">
        <w:rPr>
          <w:rFonts w:ascii="Algerian" w:eastAsia="Aparajita" w:hAnsi="Algerian" w:cs="Aparajita" w:hint="cs"/>
          <w:sz w:val="28"/>
          <w:szCs w:val="28"/>
          <w:cs/>
        </w:rPr>
        <w:t>,</w:t>
      </w:r>
      <w:r w:rsidR="001A764F">
        <w:rPr>
          <w:rFonts w:ascii="Algerian" w:eastAsia="Aparajita" w:hAnsi="Algerian" w:cs="Aparajita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तब</w:t>
      </w:r>
      <w:r w:rsidR="00CC1B98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तो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चली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गयी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मेरी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पूरी</w:t>
      </w:r>
      <w:r w:rsidRPr="000F6E03">
        <w:rPr>
          <w:rFonts w:ascii="Algerian" w:eastAsia="Aparajita" w:hAnsi="Algerian" w:cs="Arial"/>
          <w:sz w:val="28"/>
          <w:szCs w:val="28"/>
        </w:rPr>
        <w:t xml:space="preserve"> shine ..</w:t>
      </w:r>
    </w:p>
    <w:p w:rsidR="00CD4082" w:rsidRDefault="00CD4082" w:rsidP="00EB629C">
      <w:pPr>
        <w:jc w:val="both"/>
        <w:rPr>
          <w:rFonts w:ascii="Algerian" w:eastAsia="Aparajita" w:hAnsi="Algerian" w:cs="Arial"/>
          <w:sz w:val="28"/>
          <w:szCs w:val="28"/>
        </w:rPr>
      </w:pPr>
      <w:r w:rsidRPr="000F6E03">
        <w:rPr>
          <w:rFonts w:ascii="Algerian" w:eastAsia="Aparajita" w:hAnsi="Algerian" w:cs="Aparajita"/>
          <w:sz w:val="28"/>
          <w:szCs w:val="28"/>
          <w:cs/>
        </w:rPr>
        <w:t>और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फीके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पड़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गए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सारे</w:t>
      </w:r>
      <w:r w:rsidRPr="000F6E03">
        <w:rPr>
          <w:rFonts w:ascii="Algerian" w:eastAsia="Aparajita" w:hAnsi="Algerian" w:cs="Arial"/>
          <w:sz w:val="28"/>
          <w:szCs w:val="28"/>
        </w:rPr>
        <w:t xml:space="preserve"> Valentine . </w:t>
      </w:r>
    </w:p>
    <w:p w:rsidR="00C712F0" w:rsidRPr="000F6E03" w:rsidRDefault="00CC2A32" w:rsidP="00C712F0">
      <w:pPr>
        <w:jc w:val="both"/>
        <w:rPr>
          <w:rFonts w:ascii="Algerian" w:eastAsia="Aparajita" w:hAnsi="Algerian" w:cs="Arial"/>
          <w:sz w:val="28"/>
          <w:szCs w:val="28"/>
        </w:rPr>
      </w:pPr>
      <w:r w:rsidRPr="000F6E03">
        <w:rPr>
          <w:rFonts w:ascii="Algerian" w:eastAsia="Calibri" w:hAnsi="Algerian" w:cs="Arial"/>
          <w:sz w:val="28"/>
          <w:szCs w:val="28"/>
        </w:rPr>
        <w:t xml:space="preserve">Friendship day </w:t>
      </w:r>
      <w:r w:rsidR="00C63342">
        <w:rPr>
          <w:rFonts w:ascii="Algerian" w:eastAsia="Calibri" w:hAnsi="Algerian" w:cs="Arial"/>
          <w:sz w:val="28"/>
          <w:szCs w:val="28"/>
        </w:rPr>
        <w:t>–</w:t>
      </w:r>
      <w:r>
        <w:rPr>
          <w:rFonts w:ascii="Algerian" w:eastAsia="Calibri" w:hAnsi="Algerian" w:cs="Arial"/>
          <w:sz w:val="28"/>
          <w:szCs w:val="28"/>
        </w:rPr>
        <w:t xml:space="preserve"> </w:t>
      </w:r>
      <w:r w:rsidR="00C63342">
        <w:rPr>
          <w:rFonts w:ascii="Mangal" w:eastAsia="Calibri" w:hAnsi="Mangal" w:cs="Mangal"/>
          <w:sz w:val="28"/>
          <w:szCs w:val="28"/>
          <w:cs/>
        </w:rPr>
        <w:t>और</w:t>
      </w:r>
      <w:r w:rsidR="00C63342">
        <w:rPr>
          <w:rFonts w:ascii="Mangal" w:eastAsia="Calibri" w:hAnsi="Mangal" w:cs="Mangal"/>
          <w:sz w:val="28"/>
          <w:szCs w:val="28"/>
        </w:rPr>
        <w:t xml:space="preserve"> </w:t>
      </w:r>
      <w:r w:rsidR="00C63342">
        <w:rPr>
          <w:rFonts w:ascii="Mangal" w:eastAsia="Calibri" w:hAnsi="Mangal" w:cs="Mangal"/>
          <w:sz w:val="28"/>
          <w:szCs w:val="28"/>
          <w:cs/>
        </w:rPr>
        <w:t>मैं</w:t>
      </w:r>
      <w:r w:rsidR="00C63342">
        <w:rPr>
          <w:rFonts w:ascii="Mangal" w:eastAsia="Calibri" w:hAnsi="Mangal" w:cs="Mangal"/>
          <w:sz w:val="28"/>
          <w:szCs w:val="28"/>
        </w:rPr>
        <w:t xml:space="preserve"> </w:t>
      </w:r>
      <w:r w:rsidR="00C63342">
        <w:rPr>
          <w:rFonts w:ascii="Mangal" w:eastAsia="Calibri" w:hAnsi="Mangal" w:cs="Mangal"/>
          <w:sz w:val="28"/>
          <w:szCs w:val="28"/>
          <w:cs/>
        </w:rPr>
        <w:t>भी</w:t>
      </w:r>
      <w:r w:rsidR="00C63342">
        <w:rPr>
          <w:rFonts w:ascii="Mangal" w:eastAsia="Calibri" w:hAnsi="Mangal" w:cs="Mangal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जब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से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शुरू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हुआ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मातृ</w:t>
      </w:r>
      <w:r w:rsidR="00C712F0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पितृ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पूजन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दिवस</w:t>
      </w:r>
      <w:r w:rsidR="00C712F0">
        <w:rPr>
          <w:rFonts w:ascii="Algerian" w:eastAsia="Aparajita" w:hAnsi="Algerian" w:cs="Aparajita" w:hint="cs"/>
          <w:sz w:val="28"/>
          <w:szCs w:val="28"/>
          <w:cs/>
        </w:rPr>
        <w:t>,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तब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से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सह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रहा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 w:rsidRPr="000F6E03">
        <w:rPr>
          <w:rFonts w:ascii="Mangal" w:eastAsia="Aparajita" w:hAnsi="Mangal" w:cs="Mangal" w:hint="cs"/>
          <w:sz w:val="28"/>
          <w:szCs w:val="28"/>
          <w:cs/>
        </w:rPr>
        <w:t>हूँ</w:t>
      </w:r>
      <w:r w:rsidR="00C712F0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712F0">
        <w:rPr>
          <w:rFonts w:ascii="Mangal" w:eastAsia="Aparajita" w:hAnsi="Mangal" w:cs="Mangal" w:hint="cs"/>
          <w:sz w:val="28"/>
          <w:szCs w:val="28"/>
          <w:cs/>
        </w:rPr>
        <w:t>घाटा</w:t>
      </w:r>
      <w:r w:rsidR="00C712F0"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 w:rsidR="00C712F0">
        <w:rPr>
          <w:rFonts w:ascii="Mangal" w:eastAsia="Aparajita" w:hAnsi="Mangal" w:cs="Mangal" w:hint="cs"/>
          <w:sz w:val="28"/>
          <w:szCs w:val="28"/>
          <w:cs/>
        </w:rPr>
        <w:t>ही</w:t>
      </w:r>
      <w:r w:rsidR="00C712F0"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 w:rsidR="00C712F0">
        <w:rPr>
          <w:rFonts w:ascii="Mangal" w:eastAsia="Aparajita" w:hAnsi="Mangal" w:cs="Mangal" w:hint="cs"/>
          <w:sz w:val="28"/>
          <w:szCs w:val="28"/>
          <w:cs/>
        </w:rPr>
        <w:t>घाटा</w:t>
      </w:r>
      <w:r w:rsidR="00C712F0">
        <w:rPr>
          <w:rFonts w:ascii="Algerian" w:eastAsia="Aparajita" w:hAnsi="Algerian" w:cs="Aparajita" w:hint="cs"/>
          <w:sz w:val="28"/>
          <w:szCs w:val="28"/>
          <w:cs/>
        </w:rPr>
        <w:t xml:space="preserve"> |</w:t>
      </w:r>
    </w:p>
    <w:p w:rsidR="00CC2A32" w:rsidRPr="000F6E03" w:rsidRDefault="00CC2A32" w:rsidP="00CC2A32">
      <w:pPr>
        <w:jc w:val="both"/>
        <w:rPr>
          <w:rFonts w:ascii="Algerian" w:eastAsia="Calibri" w:hAnsi="Algerian" w:cs="Arial"/>
          <w:sz w:val="28"/>
          <w:szCs w:val="28"/>
        </w:rPr>
      </w:pPr>
      <w:r w:rsidRPr="000F6E03">
        <w:rPr>
          <w:rFonts w:ascii="Algerian" w:eastAsia="Calibri" w:hAnsi="Algerian" w:cs="Arial"/>
          <w:sz w:val="28"/>
          <w:szCs w:val="28"/>
        </w:rPr>
        <w:t xml:space="preserve">Rose day : </w:t>
      </w:r>
      <w:r>
        <w:rPr>
          <w:rFonts w:ascii="Mangal" w:eastAsia="Calibri" w:hAnsi="Mangal" w:cs="Mangal"/>
          <w:sz w:val="28"/>
          <w:szCs w:val="28"/>
          <w:cs/>
        </w:rPr>
        <w:t>मैंने</w:t>
      </w:r>
      <w:r>
        <w:rPr>
          <w:rFonts w:ascii="Mangal" w:eastAsia="Calibri" w:hAnsi="Mangal" w:cs="Mangal"/>
          <w:sz w:val="28"/>
          <w:szCs w:val="28"/>
        </w:rPr>
        <w:t xml:space="preserve"> </w:t>
      </w:r>
      <w:r>
        <w:rPr>
          <w:rFonts w:ascii="Mangal" w:eastAsia="Calibri" w:hAnsi="Mangal" w:cs="Mangal"/>
          <w:sz w:val="28"/>
          <w:szCs w:val="28"/>
          <w:cs/>
        </w:rPr>
        <w:t>भी</w:t>
      </w:r>
      <w:r>
        <w:rPr>
          <w:rFonts w:ascii="Mangal" w:eastAsia="Calibri" w:hAnsi="Mangal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सुनी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है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जब</w:t>
      </w:r>
      <w:r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से</w:t>
      </w:r>
      <w:r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मातृ</w:t>
      </w:r>
      <w:r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पितृ</w:t>
      </w:r>
      <w:r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पूजन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की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खबर</w:t>
      </w:r>
      <w:r>
        <w:rPr>
          <w:rFonts w:ascii="Algerian" w:eastAsia="Calibri" w:hAnsi="Algerian" w:cs="Mangal"/>
          <w:sz w:val="28"/>
          <w:szCs w:val="28"/>
          <w:cs/>
        </w:rPr>
        <w:t>,</w:t>
      </w:r>
    </w:p>
    <w:p w:rsidR="00CC2A32" w:rsidRPr="000F6E03" w:rsidRDefault="00CC2A32" w:rsidP="00CC2A32">
      <w:pPr>
        <w:jc w:val="both"/>
        <w:rPr>
          <w:rFonts w:ascii="Algerian" w:eastAsia="Aparajita" w:hAnsi="Algerian"/>
          <w:sz w:val="28"/>
          <w:szCs w:val="28"/>
          <w:cs/>
        </w:rPr>
      </w:pPr>
      <w:r w:rsidRPr="000F6E03">
        <w:rPr>
          <w:rFonts w:ascii="Algerian" w:eastAsia="Calibri" w:hAnsi="Algerian" w:cs="Mangal"/>
          <w:sz w:val="28"/>
          <w:szCs w:val="28"/>
          <w:cs/>
        </w:rPr>
        <w:t>तब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से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>
        <w:rPr>
          <w:rFonts w:ascii="Algerian" w:eastAsia="Calibri" w:hAnsi="Algerian" w:cs="Mangal" w:hint="cs"/>
          <w:sz w:val="28"/>
          <w:szCs w:val="28"/>
          <w:cs/>
        </w:rPr>
        <w:t>खा</w:t>
      </w:r>
      <w:r w:rsidRPr="000F6E03">
        <w:rPr>
          <w:rFonts w:ascii="Algerian" w:eastAsia="Calibri" w:hAnsi="Algerian" w:cs="Mangal"/>
          <w:sz w:val="28"/>
          <w:szCs w:val="28"/>
          <w:cs/>
        </w:rPr>
        <w:t>ली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ही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>
        <w:rPr>
          <w:rFonts w:ascii="Algerian" w:eastAsia="Calibri" w:hAnsi="Algerian" w:cs="Mangal" w:hint="cs"/>
          <w:sz w:val="28"/>
          <w:szCs w:val="28"/>
          <w:cs/>
        </w:rPr>
        <w:t>खा</w:t>
      </w:r>
      <w:r w:rsidRPr="000F6E03">
        <w:rPr>
          <w:rFonts w:ascii="Algerian" w:eastAsia="Calibri" w:hAnsi="Algerian" w:cs="Mangal"/>
          <w:sz w:val="28"/>
          <w:szCs w:val="28"/>
          <w:cs/>
        </w:rPr>
        <w:t>ली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Algerian" w:eastAsia="Calibri" w:hAnsi="Algerian" w:cs="Mangal"/>
          <w:sz w:val="28"/>
          <w:szCs w:val="28"/>
          <w:cs/>
        </w:rPr>
        <w:t>रहती</w:t>
      </w:r>
      <w:r w:rsidRPr="000F6E03">
        <w:rPr>
          <w:rFonts w:ascii="Algerian" w:eastAsia="Calibri" w:hAnsi="Algerian" w:cs="Mangal"/>
          <w:sz w:val="28"/>
          <w:szCs w:val="28"/>
        </w:rPr>
        <w:t xml:space="preserve"> 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है</w:t>
      </w:r>
      <w:r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मेरी</w:t>
      </w:r>
      <w:r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कबर</w:t>
      </w:r>
      <w:r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Pr="000F6E03">
        <w:rPr>
          <w:rFonts w:ascii="Algerian" w:eastAsia="Aparajita" w:hAnsi="Algerian" w:cs="Arial"/>
          <w:sz w:val="28"/>
          <w:szCs w:val="28"/>
        </w:rPr>
        <w:t>hmmm(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गुस्से</w:t>
      </w:r>
      <w:r w:rsidRPr="000F6E03">
        <w:rPr>
          <w:rFonts w:ascii="Times New Roman" w:eastAsia="Aparajita" w:hAnsi="Times New Roman" w:cs="Times New Roman" w:hint="cs"/>
          <w:sz w:val="28"/>
          <w:szCs w:val="28"/>
          <w:cs/>
        </w:rPr>
        <w:t xml:space="preserve"> </w:t>
      </w:r>
      <w:r w:rsidRPr="000F6E03">
        <w:rPr>
          <w:rFonts w:ascii="Mangal" w:eastAsia="Aparajita" w:hAnsi="Mangal" w:cs="Mangal" w:hint="cs"/>
          <w:sz w:val="28"/>
          <w:szCs w:val="28"/>
          <w:cs/>
        </w:rPr>
        <w:t>का</w:t>
      </w:r>
      <w:r w:rsidRPr="000F6E03">
        <w:rPr>
          <w:rFonts w:ascii="Times New Roman" w:eastAsia="Aparajita" w:hAnsi="Times New Roman" w:cs="Times New Roman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/>
          <w:sz w:val="28"/>
          <w:szCs w:val="28"/>
        </w:rPr>
        <w:t xml:space="preserve">expression </w:t>
      </w:r>
      <w:r w:rsidRPr="000F6E03">
        <w:rPr>
          <w:rFonts w:ascii="Algerian" w:eastAsia="Aparajita" w:hAnsi="Algerian"/>
          <w:sz w:val="28"/>
          <w:szCs w:val="28"/>
          <w:cs/>
        </w:rPr>
        <w:t>)</w:t>
      </w:r>
    </w:p>
    <w:p w:rsidR="00C712F0" w:rsidRPr="000F6E03" w:rsidRDefault="00C712F0" w:rsidP="00EB629C">
      <w:pPr>
        <w:jc w:val="both"/>
        <w:rPr>
          <w:rFonts w:ascii="Algerian" w:eastAsia="Aparajita" w:hAnsi="Algerian" w:cs="Arial"/>
          <w:sz w:val="28"/>
          <w:szCs w:val="28"/>
        </w:rPr>
      </w:pPr>
    </w:p>
    <w:p w:rsidR="00A74315" w:rsidRPr="000F6E03" w:rsidRDefault="00A74315" w:rsidP="00EB629C">
      <w:pPr>
        <w:jc w:val="both"/>
        <w:rPr>
          <w:rFonts w:ascii="Algerian" w:eastAsia="Aparajita" w:hAnsi="Algerian" w:cs="Arial"/>
          <w:sz w:val="28"/>
          <w:szCs w:val="28"/>
        </w:rPr>
      </w:pPr>
      <w:r w:rsidRPr="000F6E03">
        <w:rPr>
          <w:rFonts w:ascii="Algerian" w:eastAsia="Aparajita" w:hAnsi="Algerian" w:cs="Arial"/>
          <w:sz w:val="28"/>
          <w:szCs w:val="28"/>
        </w:rPr>
        <w:t>Valentine day</w:t>
      </w:r>
      <w:r w:rsidR="008A08F9">
        <w:rPr>
          <w:rFonts w:ascii="Algerian" w:eastAsia="Aparajita" w:hAnsi="Algerian" w:cs="Arial"/>
          <w:sz w:val="28"/>
          <w:szCs w:val="28"/>
        </w:rPr>
        <w:t xml:space="preserve"> </w:t>
      </w:r>
      <w:r w:rsidRPr="000F6E03">
        <w:rPr>
          <w:rFonts w:ascii="Algerian" w:eastAsia="Aparajita" w:hAnsi="Algerian" w:cs="Arial"/>
          <w:sz w:val="28"/>
          <w:szCs w:val="28"/>
        </w:rPr>
        <w:t xml:space="preserve">: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ये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Pr="000F6E03">
        <w:rPr>
          <w:rFonts w:ascii="Algerian" w:eastAsia="Aparajita" w:hAnsi="Algerian" w:cs="Arial"/>
          <w:sz w:val="28"/>
          <w:szCs w:val="28"/>
        </w:rPr>
        <w:t xml:space="preserve"> ...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हम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चला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सकते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C1B98">
        <w:rPr>
          <w:rFonts w:ascii="Algerian" w:eastAsia="Aparajita" w:hAnsi="Algerian" w:cs="Aparajita" w:hint="cs"/>
          <w:sz w:val="28"/>
          <w:szCs w:val="28"/>
          <w:cs/>
        </w:rPr>
        <w:t xml:space="preserve">हैं 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6A48A9" w:rsidRPr="000F6E03">
        <w:rPr>
          <w:rFonts w:ascii="Algerian" w:eastAsia="Aparajita" w:hAnsi="Algerian" w:cs="Aparajita"/>
          <w:sz w:val="28"/>
          <w:szCs w:val="28"/>
          <w:cs/>
        </w:rPr>
        <w:t>इस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6A48A9" w:rsidRPr="000F6E03">
        <w:rPr>
          <w:rFonts w:ascii="Algerian" w:eastAsia="Aparajita" w:hAnsi="Algerian" w:cs="Aparajita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पर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अपना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जादू</w:t>
      </w:r>
      <w:r w:rsidR="00A94F64">
        <w:rPr>
          <w:rFonts w:ascii="Algerian" w:eastAsia="Aparajita" w:hAnsi="Algerian" w:cs="Aparajita" w:hint="cs"/>
          <w:sz w:val="28"/>
          <w:szCs w:val="28"/>
          <w:cs/>
        </w:rPr>
        <w:t xml:space="preserve"> |</w:t>
      </w:r>
    </w:p>
    <w:p w:rsidR="006A48A9" w:rsidRPr="000F6E03" w:rsidRDefault="00826BE4" w:rsidP="00EB629C">
      <w:pPr>
        <w:jc w:val="both"/>
        <w:rPr>
          <w:rFonts w:ascii="Algerian" w:eastAsia="Calibri" w:hAnsi="Algerian"/>
          <w:sz w:val="28"/>
          <w:szCs w:val="28"/>
        </w:rPr>
      </w:pPr>
      <w:r w:rsidRPr="000F6E03">
        <w:rPr>
          <w:rFonts w:ascii="Algerian" w:eastAsia="Calibri" w:hAnsi="Algerian" w:cs="Arial"/>
          <w:sz w:val="28"/>
          <w:szCs w:val="28"/>
        </w:rPr>
        <w:t>Friendship day</w:t>
      </w:r>
      <w:r>
        <w:rPr>
          <w:rFonts w:ascii="Algerian" w:eastAsia="Calibri" w:hAnsi="Algerian" w:cs="Arial"/>
          <w:sz w:val="28"/>
          <w:szCs w:val="28"/>
        </w:rPr>
        <w:t xml:space="preserve"> </w:t>
      </w:r>
      <w:r w:rsidR="00047892" w:rsidRPr="000F6E03">
        <w:rPr>
          <w:rFonts w:ascii="Algerian" w:eastAsia="Calibri" w:hAnsi="Algerian" w:cs="Arial"/>
          <w:sz w:val="28"/>
          <w:szCs w:val="28"/>
        </w:rPr>
        <w:t>:</w:t>
      </w:r>
      <w:r w:rsidR="00AC31A0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387B3E" w:rsidRPr="000F6E03">
        <w:rPr>
          <w:rFonts w:ascii="Algerian" w:eastAsia="Calibri" w:hAnsi="Algerian"/>
          <w:sz w:val="28"/>
          <w:szCs w:val="28"/>
          <w:cs/>
        </w:rPr>
        <w:t>अब</w:t>
      </w:r>
      <w:r w:rsidR="00D86059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8D11FD">
        <w:rPr>
          <w:rFonts w:ascii="Algerian" w:eastAsia="Calibri" w:hAnsi="Algerian"/>
          <w:sz w:val="28"/>
          <w:szCs w:val="28"/>
          <w:cs/>
        </w:rPr>
        <w:t>निक्की</w:t>
      </w:r>
      <w:r w:rsidR="00D86059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321D96">
        <w:rPr>
          <w:rFonts w:ascii="Algerian" w:eastAsia="Calibri" w:hAnsi="Algerian"/>
          <w:sz w:val="28"/>
          <w:szCs w:val="28"/>
          <w:cs/>
        </w:rPr>
        <w:t>चलेग</w:t>
      </w:r>
      <w:r w:rsidR="00321D96">
        <w:rPr>
          <w:rFonts w:ascii="Mangal" w:eastAsia="Calibri" w:hAnsi="Mangal" w:cs="Mangal"/>
          <w:sz w:val="28"/>
          <w:szCs w:val="28"/>
          <w:cs/>
        </w:rPr>
        <w:t>ी</w:t>
      </w:r>
      <w:r w:rsidR="00D86059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387B3E" w:rsidRPr="000F6E03">
        <w:rPr>
          <w:rFonts w:ascii="Algerian" w:eastAsia="Calibri" w:hAnsi="Algerian"/>
          <w:sz w:val="28"/>
          <w:szCs w:val="28"/>
          <w:cs/>
        </w:rPr>
        <w:t>हमारे</w:t>
      </w:r>
      <w:r w:rsidR="00D86059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387B3E" w:rsidRPr="000F6E03">
        <w:rPr>
          <w:rFonts w:ascii="Algerian" w:eastAsia="Calibri" w:hAnsi="Algerian"/>
          <w:sz w:val="28"/>
          <w:szCs w:val="28"/>
          <w:cs/>
        </w:rPr>
        <w:t>इशारे</w:t>
      </w:r>
      <w:r w:rsidR="00D86059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387B3E" w:rsidRPr="000F6E03">
        <w:rPr>
          <w:rFonts w:ascii="Algerian" w:eastAsia="Calibri" w:hAnsi="Algerian"/>
          <w:sz w:val="28"/>
          <w:szCs w:val="28"/>
          <w:cs/>
        </w:rPr>
        <w:t>पे</w:t>
      </w:r>
      <w:r w:rsidR="005E7293">
        <w:rPr>
          <w:rFonts w:ascii="Algerian" w:eastAsia="Calibri" w:hAnsi="Algerian" w:hint="cs"/>
          <w:sz w:val="28"/>
          <w:szCs w:val="28"/>
          <w:cs/>
        </w:rPr>
        <w:t xml:space="preserve"> |</w:t>
      </w:r>
    </w:p>
    <w:p w:rsidR="00801626" w:rsidRPr="00321D96" w:rsidRDefault="00321D96" w:rsidP="00EB629C">
      <w:pPr>
        <w:jc w:val="both"/>
        <w:rPr>
          <w:rFonts w:ascii="Mangal" w:eastAsia="Calibri" w:hAnsi="Mangal" w:cs="Mangal"/>
          <w:sz w:val="28"/>
          <w:szCs w:val="28"/>
        </w:rPr>
      </w:pPr>
      <w:r>
        <w:rPr>
          <w:rFonts w:ascii="Mangal" w:eastAsia="Aparajita" w:hAnsi="Mangal" w:cs="Mangal"/>
          <w:sz w:val="28"/>
          <w:szCs w:val="28"/>
          <w:cs/>
        </w:rPr>
        <w:t>जायेगी पार्टि-डिस्को में, करेगी आवारागर्दी</w:t>
      </w:r>
    </w:p>
    <w:p w:rsidR="00321D96" w:rsidRDefault="00EE3537" w:rsidP="00EB629C">
      <w:pPr>
        <w:jc w:val="both"/>
        <w:rPr>
          <w:rFonts w:ascii="Mangal" w:eastAsia="Aparajita" w:hAnsi="Mangal" w:cs="Mangal"/>
          <w:sz w:val="28"/>
          <w:szCs w:val="28"/>
          <w:cs/>
        </w:rPr>
      </w:pPr>
      <w:r>
        <w:rPr>
          <w:rFonts w:ascii="Mangal" w:eastAsia="Aparajita" w:hAnsi="Mangal" w:cs="Mangal"/>
          <w:sz w:val="28"/>
          <w:szCs w:val="28"/>
          <w:cs/>
        </w:rPr>
        <w:t>बनाकर</w:t>
      </w:r>
      <w:r w:rsidR="00321D96">
        <w:rPr>
          <w:rFonts w:ascii="Mangal" w:eastAsia="Aparajita" w:hAnsi="Mangal" w:cs="Mangal"/>
          <w:sz w:val="28"/>
          <w:szCs w:val="28"/>
          <w:cs/>
        </w:rPr>
        <w:t xml:space="preserve"> नये-नये बॉयफ्रैंडस, करेगी अपना सत्यानाश </w:t>
      </w:r>
    </w:p>
    <w:p w:rsidR="00C63342" w:rsidRPr="000F6E03" w:rsidRDefault="00DD1603" w:rsidP="00C63342">
      <w:pPr>
        <w:jc w:val="both"/>
        <w:rPr>
          <w:rFonts w:ascii="Algerian" w:eastAsia="Calibri" w:hAnsi="Algerian" w:cs="Arial"/>
          <w:sz w:val="28"/>
          <w:szCs w:val="28"/>
        </w:rPr>
      </w:pPr>
      <w:r w:rsidRPr="000F6E03">
        <w:rPr>
          <w:rFonts w:ascii="Algerian" w:eastAsia="Calibri" w:hAnsi="Algerian" w:cs="Arial"/>
          <w:sz w:val="28"/>
          <w:szCs w:val="28"/>
        </w:rPr>
        <w:t>Valentine day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:</w:t>
      </w:r>
      <w:r w:rsidR="00AC31A0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माँ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बाप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को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कर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F37785">
        <w:rPr>
          <w:rFonts w:ascii="Algerian" w:eastAsia="Aparajita" w:hAnsi="Algerian" w:cs="Aparajita"/>
          <w:sz w:val="28"/>
          <w:szCs w:val="28"/>
          <w:cs/>
        </w:rPr>
        <w:t>देग</w:t>
      </w:r>
      <w:r w:rsidR="00F37785">
        <w:rPr>
          <w:rFonts w:ascii="Mangal" w:eastAsia="Aparajita" w:hAnsi="Mangal" w:cs="Mangal"/>
          <w:sz w:val="28"/>
          <w:szCs w:val="28"/>
          <w:cs/>
        </w:rPr>
        <w:t>ी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CUT ...</w:t>
      </w:r>
      <w:r w:rsidR="00C63342">
        <w:rPr>
          <w:rFonts w:ascii="Mangal" w:eastAsia="Aparajita" w:hAnsi="Mangal" w:cs="Mangal"/>
          <w:sz w:val="28"/>
          <w:szCs w:val="28"/>
          <w:cs/>
        </w:rPr>
        <w:t xml:space="preserve">औ...र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फिर</w:t>
      </w:r>
      <w:r w:rsidR="00C63342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वो</w:t>
      </w:r>
      <w:r w:rsidR="00C63342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63342">
        <w:rPr>
          <w:rFonts w:ascii="Mangal" w:eastAsia="Aparajita" w:hAnsi="Mangal" w:cs="Mangal" w:hint="cs"/>
          <w:sz w:val="28"/>
          <w:szCs w:val="28"/>
          <w:cs/>
        </w:rPr>
        <w:t>बोलेग</w:t>
      </w:r>
      <w:r w:rsidR="00C63342">
        <w:rPr>
          <w:rFonts w:ascii="Mangal" w:eastAsia="Aparajita" w:hAnsi="Mangal" w:cs="Mangal"/>
          <w:sz w:val="28"/>
          <w:szCs w:val="28"/>
          <w:cs/>
        </w:rPr>
        <w:t>ी</w:t>
      </w:r>
      <w:r w:rsidR="00C63342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जीना</w:t>
      </w:r>
      <w:r w:rsidR="00C63342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है</w:t>
      </w:r>
      <w:r w:rsidR="00C63342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झं</w:t>
      </w:r>
      <w:r w:rsidR="00C63342">
        <w:rPr>
          <w:rFonts w:ascii="Mangal" w:eastAsia="Aparajita" w:hAnsi="Mangal" w:cs="Mangal"/>
          <w:sz w:val="28"/>
          <w:szCs w:val="28"/>
          <w:cs/>
        </w:rPr>
        <w:t>झट</w:t>
      </w:r>
      <w:r w:rsidR="00C63342">
        <w:rPr>
          <w:rFonts w:ascii="Algerian" w:eastAsia="Calibri" w:hAnsi="Algerian" w:cs="Arial"/>
          <w:sz w:val="28"/>
          <w:szCs w:val="28"/>
        </w:rPr>
        <w:t xml:space="preserve">, </w:t>
      </w:r>
      <w:r w:rsidR="00C63342" w:rsidRPr="000F6E03">
        <w:rPr>
          <w:rFonts w:ascii="Algerian" w:eastAsia="Calibri" w:hAnsi="Algerian" w:cs="Arial"/>
          <w:sz w:val="28"/>
          <w:szCs w:val="28"/>
        </w:rPr>
        <w:t>ha haa</w:t>
      </w:r>
      <w:r w:rsidR="00C63342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जीना</w:t>
      </w:r>
      <w:r w:rsidR="00C63342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ही</w:t>
      </w:r>
      <w:r w:rsidR="00C63342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है</w:t>
      </w:r>
      <w:r w:rsidR="00C63342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63342" w:rsidRPr="000F6E03">
        <w:rPr>
          <w:rFonts w:ascii="Mangal" w:eastAsia="Aparajita" w:hAnsi="Mangal" w:cs="Mangal" w:hint="cs"/>
          <w:sz w:val="28"/>
          <w:szCs w:val="28"/>
          <w:cs/>
        </w:rPr>
        <w:t>झंज्जट</w:t>
      </w:r>
      <w:r w:rsidR="00C63342" w:rsidRPr="000F6E03">
        <w:rPr>
          <w:rFonts w:ascii="Algerian" w:eastAsia="Calibri" w:hAnsi="Algerian" w:cs="Arial"/>
          <w:sz w:val="28"/>
          <w:szCs w:val="28"/>
        </w:rPr>
        <w:t xml:space="preserve"> ha haa</w:t>
      </w:r>
    </w:p>
    <w:p w:rsidR="00801626" w:rsidRPr="000F6E03" w:rsidRDefault="00047892" w:rsidP="00EB629C">
      <w:pPr>
        <w:jc w:val="both"/>
        <w:rPr>
          <w:rFonts w:ascii="Algerian" w:eastAsia="Calibri" w:hAnsi="Algerian" w:cs="Arial"/>
          <w:sz w:val="28"/>
          <w:szCs w:val="28"/>
        </w:rPr>
      </w:pPr>
      <w:r w:rsidRPr="000F6E03">
        <w:rPr>
          <w:rFonts w:ascii="Algerian" w:eastAsia="Calibri" w:hAnsi="Algerian" w:cs="Arial"/>
          <w:sz w:val="28"/>
          <w:szCs w:val="28"/>
        </w:rPr>
        <w:lastRenderedPageBreak/>
        <w:t>(</w:t>
      </w:r>
      <w:r w:rsidR="00C63342">
        <w:rPr>
          <w:rFonts w:ascii="Mangal" w:eastAsia="Calibri" w:hAnsi="Mangal" w:cs="Mangal"/>
          <w:sz w:val="28"/>
          <w:szCs w:val="28"/>
          <w:cs/>
        </w:rPr>
        <w:t>भूत</w:t>
      </w:r>
      <w:r w:rsidR="00C63342">
        <w:rPr>
          <w:rFonts w:ascii="Mangal" w:eastAsia="Calibri" w:hAnsi="Mangal" w:cs="Mangal"/>
          <w:sz w:val="28"/>
          <w:szCs w:val="28"/>
        </w:rPr>
        <w:t xml:space="preserve"> </w:t>
      </w:r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C63342">
        <w:rPr>
          <w:rFonts w:ascii="Mangal" w:eastAsia="Aparajita" w:hAnsi="Mangal" w:cs="Mangal"/>
          <w:sz w:val="28"/>
          <w:szCs w:val="28"/>
          <w:cs/>
        </w:rPr>
        <w:t xml:space="preserve"> के अंदर घुस जाते हैं तब वह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जोरो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तडपने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F37785">
        <w:rPr>
          <w:rFonts w:ascii="Algerian" w:eastAsia="Aparajita" w:hAnsi="Algerian" w:cs="Aparajita"/>
          <w:sz w:val="28"/>
          <w:szCs w:val="28"/>
          <w:cs/>
        </w:rPr>
        <w:t>लगत</w:t>
      </w:r>
      <w:r w:rsidR="00F37785">
        <w:rPr>
          <w:rFonts w:ascii="Mangal" w:eastAsia="Aparajita" w:hAnsi="Mangal" w:cs="Mangal"/>
          <w:sz w:val="28"/>
          <w:szCs w:val="28"/>
          <w:cs/>
        </w:rPr>
        <w:t>ी</w:t>
      </w:r>
      <w:r w:rsidR="00D86059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C63342">
        <w:rPr>
          <w:rFonts w:ascii="Algerian" w:eastAsia="Aparajita" w:hAnsi="Algerian" w:cs="Aparajita"/>
          <w:sz w:val="28"/>
          <w:szCs w:val="28"/>
          <w:cs/>
        </w:rPr>
        <w:t xml:space="preserve">, </w:t>
      </w:r>
      <w:r w:rsidR="00C63342">
        <w:rPr>
          <w:rFonts w:ascii="Mangal" w:eastAsia="Aparajita" w:hAnsi="Mangal" w:cs="Mangal"/>
          <w:sz w:val="28"/>
          <w:szCs w:val="28"/>
          <w:cs/>
        </w:rPr>
        <w:t>फिर अचानक से शांत हो जाती है । घर जाकर सो जाती है</w:t>
      </w:r>
      <w:r w:rsidRPr="000F6E03">
        <w:rPr>
          <w:rFonts w:ascii="Algerian" w:eastAsia="Calibri" w:hAnsi="Algerian" w:cs="Arial"/>
          <w:sz w:val="28"/>
          <w:szCs w:val="28"/>
        </w:rPr>
        <w:t>)</w:t>
      </w:r>
      <w:r w:rsidR="00AC31A0">
        <w:rPr>
          <w:rFonts w:ascii="Algerian" w:eastAsia="Calibri" w:hAnsi="Algerian" w:hint="cs"/>
          <w:sz w:val="28"/>
          <w:szCs w:val="28"/>
          <w:cs/>
        </w:rPr>
        <w:t xml:space="preserve"> </w:t>
      </w:r>
    </w:p>
    <w:p w:rsidR="00801626" w:rsidRDefault="00047892" w:rsidP="00CC1B98">
      <w:pPr>
        <w:jc w:val="center"/>
        <w:rPr>
          <w:rFonts w:ascii="Algerian" w:eastAsia="Calibri" w:hAnsi="Algerian" w:cs="Arial"/>
          <w:b/>
          <w:sz w:val="28"/>
          <w:szCs w:val="28"/>
        </w:rPr>
      </w:pPr>
      <w:r w:rsidRPr="000F6E03">
        <w:rPr>
          <w:rFonts w:ascii="Algerian" w:eastAsia="Calibri" w:hAnsi="Algerian" w:cs="Arial"/>
          <w:b/>
          <w:sz w:val="28"/>
          <w:szCs w:val="28"/>
        </w:rPr>
        <w:t>Scene 2</w:t>
      </w:r>
    </w:p>
    <w:p w:rsidR="007850CE" w:rsidRDefault="007850CE" w:rsidP="00CC1B98">
      <w:pPr>
        <w:jc w:val="center"/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कॉलेज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में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उसके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दोस्त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उसे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सेल्फी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दिखाने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को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कहते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हैं</w:t>
      </w:r>
    </w:p>
    <w:p w:rsidR="007850CE" w:rsidRDefault="007850CE" w:rsidP="00CC1B98">
      <w:pPr>
        <w:jc w:val="center"/>
        <w:rPr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रोजी</w:t>
      </w:r>
      <w:r>
        <w:rPr>
          <w:rFonts w:ascii="Mangal" w:eastAsia="Calibri" w:hAnsi="Mangal" w:cs="Mangal"/>
          <w:b/>
          <w:sz w:val="28"/>
          <w:szCs w:val="28"/>
        </w:rPr>
        <w:t xml:space="preserve"> –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चल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दिखा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अपनी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सेल्फी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>
        <w:rPr>
          <w:rFonts w:ascii="Mangal" w:eastAsia="Calibri" w:hAnsi="Mangal" w:cs="Mangal"/>
          <w:b/>
          <w:bCs/>
          <w:sz w:val="28"/>
          <w:szCs w:val="28"/>
          <w:cs/>
        </w:rPr>
        <w:t>।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</w:p>
    <w:p w:rsidR="00B15306" w:rsidRDefault="007850CE" w:rsidP="00EB629C">
      <w:pPr>
        <w:jc w:val="both"/>
        <w:rPr>
          <w:ins w:id="1" w:author="Bal sanskar" w:date="2017-01-18T05:48:00Z"/>
          <w:rFonts w:ascii="Mangal" w:eastAsia="Calibri" w:hAnsi="Mangal" w:cs="Mangal"/>
          <w:b/>
          <w:sz w:val="28"/>
          <w:szCs w:val="28"/>
        </w:rPr>
      </w:pPr>
      <w:r>
        <w:rPr>
          <w:rFonts w:ascii="Mangal" w:eastAsia="Calibri" w:hAnsi="Mangal" w:cs="Mangal"/>
          <w:b/>
          <w:bCs/>
          <w:sz w:val="28"/>
          <w:szCs w:val="28"/>
          <w:cs/>
        </w:rPr>
        <w:t>निक्की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sz w:val="28"/>
          <w:szCs w:val="28"/>
        </w:rPr>
        <w:t>–</w:t>
      </w:r>
      <w:r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मोबाईल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दिखाती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(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मगर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कुछ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कहती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नहीं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और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पागलों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की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तरह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हँसने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लगती</w:t>
      </w:r>
      <w:r w:rsidR="00157349">
        <w:rPr>
          <w:rFonts w:ascii="Mangal" w:eastAsia="Calibri" w:hAnsi="Mangal" w:cs="Mangal"/>
          <w:b/>
          <w:sz w:val="28"/>
          <w:szCs w:val="28"/>
        </w:rPr>
        <w:t xml:space="preserve"> </w:t>
      </w:r>
      <w:r w:rsidR="00157349">
        <w:rPr>
          <w:rFonts w:ascii="Mangal" w:eastAsia="Calibri" w:hAnsi="Mangal" w:cs="Mangal"/>
          <w:b/>
          <w:bCs/>
          <w:sz w:val="28"/>
          <w:szCs w:val="28"/>
          <w:cs/>
        </w:rPr>
        <w:t>है</w:t>
      </w:r>
      <w:ins w:id="2" w:author="Bal sanskar" w:date="2017-01-18T05:39:00Z"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)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मोबाईल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में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जब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सारी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लड़कियों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ने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देखा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तो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उन्हें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</w:ins>
      <w:ins w:id="3" w:author="Bal sanskar" w:date="2017-01-18T05:40:00Z"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निक्की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के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आस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>-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पास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</w:ins>
      <w:ins w:id="4" w:author="Bal sanskar" w:date="2017-01-18T05:39:00Z"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कुछ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सफेद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>-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सफेद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दिखा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।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रोजी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रवीना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से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–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अरे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देखो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,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ये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</w:ins>
      <w:ins w:id="5" w:author="Bal sanskar" w:date="2017-01-18T05:40:00Z"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निक्की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के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आस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>-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पास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कुछ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अजीब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डरावना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सा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क्या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FC3CF0">
          <w:rPr>
            <w:rFonts w:ascii="Mangal" w:eastAsia="Calibri" w:hAnsi="Mangal" w:cs="Mangal"/>
            <w:b/>
            <w:bCs/>
            <w:sz w:val="28"/>
            <w:szCs w:val="28"/>
            <w:cs/>
          </w:rPr>
          <w:t>है</w:t>
        </w:r>
        <w:r w:rsidR="00FC3CF0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</w:ins>
      <w:ins w:id="6" w:author="Bal sanskar" w:date="2017-01-18T05:41:00Z">
        <w:r w:rsidR="00C9602A">
          <w:rPr>
            <w:rFonts w:ascii="Mangal" w:eastAsia="Calibri" w:hAnsi="Mangal" w:cs="Mangal"/>
            <w:b/>
            <w:bCs/>
            <w:sz w:val="28"/>
            <w:szCs w:val="28"/>
            <w:cs/>
          </w:rPr>
          <w:t>।</w:t>
        </w:r>
        <w:r w:rsidR="00C9602A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</w:ins>
    </w:p>
    <w:p w:rsidR="00B15306" w:rsidRDefault="00B15306" w:rsidP="00EB629C">
      <w:pPr>
        <w:jc w:val="both"/>
        <w:rPr>
          <w:ins w:id="7" w:author="Bal sanskar" w:date="2017-01-18T05:48:00Z"/>
          <w:rFonts w:ascii="Mangal" w:eastAsia="Calibri" w:hAnsi="Mangal" w:cs="Mangal"/>
          <w:b/>
          <w:sz w:val="28"/>
          <w:szCs w:val="28"/>
        </w:rPr>
      </w:pPr>
      <w:ins w:id="8" w:author="Bal sanskar" w:date="2017-01-18T05:48:00Z">
        <w:r>
          <w:rPr>
            <w:rFonts w:ascii="Mangal" w:eastAsia="Calibri" w:hAnsi="Mangal" w:cs="Mangal"/>
            <w:b/>
            <w:bCs/>
            <w:sz w:val="28"/>
            <w:szCs w:val="28"/>
            <w:cs/>
          </w:rPr>
          <w:t>रवीना</w:t>
        </w:r>
        <w:r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>
          <w:rPr>
            <w:rFonts w:ascii="Mangal" w:eastAsia="Calibri" w:hAnsi="Mangal" w:cs="Mangal"/>
            <w:b/>
            <w:bCs/>
            <w:sz w:val="28"/>
            <w:szCs w:val="28"/>
            <w:cs/>
          </w:rPr>
          <w:t>रोजी</w:t>
        </w:r>
        <w:r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>
          <w:rPr>
            <w:rFonts w:ascii="Mangal" w:eastAsia="Calibri" w:hAnsi="Mangal" w:cs="Mangal"/>
            <w:b/>
            <w:bCs/>
            <w:sz w:val="28"/>
            <w:szCs w:val="28"/>
            <w:cs/>
          </w:rPr>
          <w:t>से</w:t>
        </w:r>
        <w:r>
          <w:rPr>
            <w:rFonts w:ascii="Mangal" w:eastAsia="Calibri" w:hAnsi="Mangal" w:cs="Mangal"/>
            <w:b/>
            <w:sz w:val="28"/>
            <w:szCs w:val="28"/>
          </w:rPr>
          <w:t xml:space="preserve"> – </w:t>
        </w:r>
      </w:ins>
      <w:ins w:id="9" w:author="Bal sanskar" w:date="2017-01-18T05:53:00Z"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मैंने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एक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न्युज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चैनल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में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देखा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था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,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ये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तो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भूत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हैं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 w:rsidR="00D309CD">
          <w:rPr>
            <w:rFonts w:ascii="Mangal" w:eastAsia="Calibri" w:hAnsi="Mangal" w:cs="Mangal"/>
            <w:b/>
            <w:bCs/>
            <w:sz w:val="28"/>
            <w:szCs w:val="28"/>
            <w:cs/>
          </w:rPr>
          <w:t>।</w:t>
        </w:r>
        <w:r w:rsidR="00D309CD"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</w:ins>
    </w:p>
    <w:p w:rsidR="007850CE" w:rsidRPr="007850CE" w:rsidDel="00FC3CF0" w:rsidRDefault="00D309CD" w:rsidP="00CC1B98">
      <w:pPr>
        <w:jc w:val="center"/>
        <w:rPr>
          <w:del w:id="10" w:author="Bal sanskar" w:date="2017-01-18T05:38:00Z"/>
          <w:rFonts w:ascii="Mangal" w:eastAsia="Calibri" w:hAnsi="Mangal" w:cs="Mangal"/>
          <w:b/>
          <w:sz w:val="28"/>
          <w:szCs w:val="28"/>
        </w:rPr>
      </w:pPr>
      <w:ins w:id="11" w:author="Bal sanskar" w:date="2017-01-18T05:53:00Z">
        <w:r>
          <w:rPr>
            <w:rFonts w:ascii="Mangal" w:eastAsia="Calibri" w:hAnsi="Mangal" w:cs="Mangal"/>
            <w:b/>
            <w:bCs/>
            <w:sz w:val="28"/>
            <w:szCs w:val="28"/>
            <w:cs/>
          </w:rPr>
          <w:t>इतने</w:t>
        </w:r>
        <w:r>
          <w:rPr>
            <w:rFonts w:ascii="Mangal" w:eastAsia="Calibri" w:hAnsi="Mangal" w:cs="Mangal"/>
            <w:b/>
            <w:sz w:val="28"/>
            <w:szCs w:val="28"/>
          </w:rPr>
          <w:t xml:space="preserve"> </w:t>
        </w:r>
        <w:r>
          <w:rPr>
            <w:rFonts w:ascii="Mangal" w:eastAsia="Calibri" w:hAnsi="Mangal" w:cs="Mangal"/>
            <w:b/>
            <w:bCs/>
            <w:sz w:val="28"/>
            <w:szCs w:val="28"/>
            <w:cs/>
          </w:rPr>
          <w:t>में</w:t>
        </w:r>
      </w:ins>
      <w:del w:id="12" w:author="Bal sanskar" w:date="2017-01-18T05:38:00Z">
        <w:r w:rsidR="00157349" w:rsidDel="00FC3CF0">
          <w:rPr>
            <w:rFonts w:ascii="Mangal" w:eastAsia="Calibri" w:hAnsi="Mangal" w:cs="Mangal"/>
            <w:b/>
            <w:sz w:val="28"/>
            <w:szCs w:val="28"/>
          </w:rPr>
          <w:delText>)</w:delText>
        </w:r>
      </w:del>
    </w:p>
    <w:p w:rsidR="00000000" w:rsidRDefault="00FC3CF0">
      <w:pPr>
        <w:jc w:val="center"/>
        <w:rPr>
          <w:del w:id="13" w:author="Bal sanskar" w:date="2017-01-18T05:36:00Z"/>
          <w:rFonts w:ascii="Algerian" w:eastAsia="Calibri" w:hAnsi="Algerian" w:cs="Arial"/>
          <w:sz w:val="28"/>
          <w:szCs w:val="28"/>
        </w:rPr>
        <w:pPrChange w:id="14" w:author="Bal sanskar" w:date="2017-01-18T05:38:00Z">
          <w:pPr>
            <w:jc w:val="both"/>
          </w:pPr>
        </w:pPrChange>
      </w:pPr>
      <w:ins w:id="15" w:author="Bal sanskar" w:date="2017-01-18T05:36:00Z">
        <w:r w:rsidRPr="000F6E03" w:rsidDel="00FC3CF0">
          <w:rPr>
            <w:rFonts w:ascii="Algerian" w:eastAsia="Calibri" w:hAnsi="Algerian" w:cs="Arial"/>
            <w:sz w:val="28"/>
            <w:szCs w:val="28"/>
          </w:rPr>
          <w:t xml:space="preserve"> </w:t>
        </w:r>
      </w:ins>
      <w:del w:id="16" w:author="Bal sanskar" w:date="2017-01-18T05:36:00Z"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>(College</w:delText>
        </w:r>
        <w:r w:rsidR="000E291C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में</w:delText>
        </w:r>
        <w:r w:rsidR="000E291C" w:rsidRPr="000F6E03" w:rsidDel="00FC3CF0">
          <w:rPr>
            <w:rFonts w:ascii="Algerian" w:eastAsia="Aparajita" w:hAnsi="Algerian" w:cs="Aparajita"/>
            <w:sz w:val="28"/>
            <w:szCs w:val="28"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३</w:delText>
        </w:r>
        <w:r w:rsidR="000E291C" w:rsidRPr="000F6E03" w:rsidDel="00FC3CF0">
          <w:rPr>
            <w:rFonts w:ascii="Algerian" w:eastAsia="Aparajita" w:hAnsi="Algerian" w:cs="Aparajita"/>
            <w:sz w:val="28"/>
            <w:szCs w:val="28"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दोस्त</w:delText>
        </w:r>
        <w:r w:rsidR="000E291C" w:rsidRPr="000F6E03" w:rsidDel="00FC3CF0">
          <w:rPr>
            <w:rFonts w:ascii="Algerian" w:eastAsia="Aparajita" w:hAnsi="Algerian" w:cs="Aparajita"/>
            <w:sz w:val="28"/>
            <w:szCs w:val="28"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आपस</w:delText>
        </w:r>
        <w:r w:rsidR="000E291C" w:rsidRPr="000F6E03" w:rsidDel="00FC3CF0">
          <w:rPr>
            <w:rFonts w:ascii="Algerian" w:eastAsia="Aparajita" w:hAnsi="Algerian" w:cs="Aparajita"/>
            <w:sz w:val="28"/>
            <w:szCs w:val="28"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में</w:delText>
        </w:r>
        <w:r w:rsidR="000E291C" w:rsidRPr="000F6E03" w:rsidDel="00FC3CF0">
          <w:rPr>
            <w:rFonts w:ascii="Algerian" w:eastAsia="Aparajita" w:hAnsi="Algerian" w:cs="Aparajita"/>
            <w:sz w:val="28"/>
            <w:szCs w:val="28"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चर्चा</w:delText>
        </w:r>
        <w:r w:rsidR="000E291C" w:rsidRPr="000F6E03" w:rsidDel="00FC3CF0">
          <w:rPr>
            <w:rFonts w:ascii="Algerian" w:eastAsia="Aparajita" w:hAnsi="Algerian" w:cs="Aparajita"/>
            <w:sz w:val="28"/>
            <w:szCs w:val="28"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कर</w:delText>
        </w:r>
        <w:r w:rsidR="000E291C" w:rsidRPr="000F6E03" w:rsidDel="00FC3CF0">
          <w:rPr>
            <w:rFonts w:ascii="Algerian" w:eastAsia="Aparajita" w:hAnsi="Algerian" w:cs="Aparajita"/>
            <w:sz w:val="28"/>
            <w:szCs w:val="28"/>
          </w:rPr>
          <w:delText xml:space="preserve"> 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रहे </w:delText>
        </w:r>
        <w:r w:rsidR="00AC31A0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हैं 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>)</w:delText>
        </w:r>
      </w:del>
    </w:p>
    <w:p w:rsidR="002D599C" w:rsidRPr="00C17547" w:rsidDel="00FC3CF0" w:rsidRDefault="003507CD" w:rsidP="00EB629C">
      <w:pPr>
        <w:jc w:val="both"/>
        <w:rPr>
          <w:del w:id="17" w:author="Bal sanskar" w:date="2017-01-18T05:36:00Z"/>
          <w:rFonts w:ascii="Algerian" w:eastAsia="Calibri" w:hAnsi="Algerian"/>
          <w:color w:val="FFFF00"/>
          <w:sz w:val="28"/>
          <w:szCs w:val="28"/>
        </w:rPr>
      </w:pPr>
      <w:del w:id="18" w:author="Bal sanskar" w:date="2017-01-18T05:36:00Z">
        <w:r w:rsidDel="00FC3CF0">
          <w:rPr>
            <w:rFonts w:ascii="Mangal" w:eastAsia="Aparajita" w:hAnsi="Mangal" w:cs="Mangal" w:hint="cs"/>
            <w:sz w:val="28"/>
            <w:szCs w:val="28"/>
            <w:cs/>
          </w:rPr>
          <w:delText>स्नेहा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: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अरे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बाप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रे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E291C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...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एक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लड़की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अपने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माता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>-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पिता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को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ठुकराकर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>,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किसी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आवारा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लड़के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के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साथ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घर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से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सारे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पैसे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लेकर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भाग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गई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औ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र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उसके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माता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>-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पिता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4D2B43" w:rsidDel="00FC3CF0">
          <w:rPr>
            <w:rFonts w:ascii="Mangal" w:eastAsia="Calibri" w:hAnsi="Mangal" w:cs="Mangal"/>
            <w:sz w:val="28"/>
            <w:szCs w:val="28"/>
            <w:cs/>
          </w:rPr>
          <w:delText>बहुत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दुःखी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  <w:cs/>
          </w:rPr>
          <w:delText>है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बे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चारे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।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उस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लड़की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के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सिवा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उनका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कोई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सहारा</w:delText>
        </w:r>
        <w:r w:rsidR="00CE278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न</w:delText>
        </w:r>
        <w:r w:rsidR="00CE2781" w:rsidDel="00FC3CF0">
          <w:rPr>
            <w:rFonts w:ascii="Mangal" w:eastAsia="Calibri" w:hAnsi="Mangal" w:cs="Mangal"/>
            <w:sz w:val="28"/>
            <w:szCs w:val="28"/>
            <w:cs/>
          </w:rPr>
          <w:delText>हीं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था</w:delText>
        </w:r>
        <w:r w:rsidR="00041324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041324" w:rsidDel="00FC3CF0">
          <w:rPr>
            <w:rFonts w:ascii="Mangal" w:eastAsia="Calibri" w:hAnsi="Mangal" w:cs="Mangal"/>
            <w:sz w:val="28"/>
            <w:szCs w:val="28"/>
            <w:cs/>
          </w:rPr>
          <w:delText>।</w:delText>
        </w:r>
        <w:r w:rsidR="00020F9D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  <w:r w:rsidR="00E25531" w:rsidDel="00FC3CF0">
          <w:rPr>
            <w:rFonts w:ascii="Mangal" w:eastAsia="Calibri" w:hAnsi="Mangal" w:cs="Mangal"/>
            <w:sz w:val="28"/>
            <w:szCs w:val="28"/>
          </w:rPr>
          <w:delText xml:space="preserve"> </w:delText>
        </w:r>
      </w:del>
    </w:p>
    <w:p w:rsidR="00801626" w:rsidRPr="000F6E03" w:rsidDel="00FC3CF0" w:rsidRDefault="00990C46" w:rsidP="00EB629C">
      <w:pPr>
        <w:jc w:val="both"/>
        <w:rPr>
          <w:del w:id="19" w:author="Bal sanskar" w:date="2017-01-18T05:36:00Z"/>
          <w:rFonts w:ascii="Algerian" w:eastAsia="Calibri" w:hAnsi="Algerian" w:cs="Arial"/>
          <w:sz w:val="28"/>
          <w:szCs w:val="28"/>
        </w:rPr>
      </w:pPr>
      <w:del w:id="20" w:author="Bal sanskar" w:date="2017-01-18T05:36:00Z">
        <w:r w:rsidDel="00FC3CF0">
          <w:rPr>
            <w:rFonts w:ascii="Mangal" w:eastAsia="Calibri" w:hAnsi="Mangal" w:cs="Mangal"/>
            <w:sz w:val="28"/>
            <w:szCs w:val="28"/>
            <w:cs/>
          </w:rPr>
          <w:delText>रीया,</w:delText>
        </w:r>
        <w:r w:rsidR="00F37785" w:rsidDel="00FC3CF0">
          <w:rPr>
            <w:rFonts w:ascii="Algerian" w:eastAsia="Calibri" w:hAnsi="Algerian"/>
            <w:sz w:val="28"/>
            <w:szCs w:val="28"/>
            <w:cs/>
          </w:rPr>
          <w:delText xml:space="preserve"> </w:delText>
        </w:r>
        <w:r w:rsidR="00021D83" w:rsidDel="00FC3CF0">
          <w:rPr>
            <w:rFonts w:ascii="Mangal" w:eastAsia="Calibri" w:hAnsi="Mangal" w:cs="Mangal"/>
            <w:sz w:val="28"/>
            <w:szCs w:val="28"/>
            <w:cs/>
          </w:rPr>
          <w:delText>समता</w:delText>
        </w:r>
        <w:r w:rsidR="002D599C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हम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ऐसा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घिनौना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काम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तो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कभी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नहीं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कर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सकते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|</w:delText>
        </w:r>
      </w:del>
    </w:p>
    <w:p w:rsidR="00801626" w:rsidRPr="000F6E03" w:rsidDel="00FC3CF0" w:rsidRDefault="00990C46" w:rsidP="00EB629C">
      <w:pPr>
        <w:jc w:val="both"/>
        <w:rPr>
          <w:del w:id="21" w:author="Bal sanskar" w:date="2017-01-18T05:36:00Z"/>
          <w:rFonts w:ascii="Algerian" w:eastAsia="Calibri" w:hAnsi="Algerian" w:cs="Arial"/>
          <w:sz w:val="28"/>
          <w:szCs w:val="28"/>
        </w:rPr>
      </w:pPr>
      <w:del w:id="22" w:author="Bal sanskar" w:date="2017-01-18T05:36:00Z">
        <w:r w:rsidDel="00FC3CF0">
          <w:rPr>
            <w:rFonts w:ascii="Mangal" w:eastAsia="Calibri" w:hAnsi="Mangal" w:cs="Mangal"/>
            <w:sz w:val="28"/>
            <w:szCs w:val="28"/>
            <w:cs/>
          </w:rPr>
          <w:delText>रीया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: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हाँ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7CD" w:rsidDel="00FC3CF0">
          <w:rPr>
            <w:rFonts w:ascii="Mangal" w:eastAsia="Aparajita" w:hAnsi="Mangal" w:cs="Mangal" w:hint="cs"/>
            <w:sz w:val="28"/>
            <w:szCs w:val="28"/>
            <w:cs/>
          </w:rPr>
          <w:delText>स्नेहा</w:delText>
        </w:r>
        <w:r w:rsidR="00CC1B98" w:rsidDel="00FC3CF0">
          <w:rPr>
            <w:rFonts w:ascii="Algerian" w:eastAsia="Aparajita" w:hAnsi="Algerian" w:cs="Aparajita" w:hint="cs"/>
            <w:sz w:val="28"/>
            <w:szCs w:val="28"/>
            <w:cs/>
          </w:rPr>
          <w:delText>,</w:delText>
        </w:r>
        <w:r w:rsidR="00F37785" w:rsidDel="00FC3CF0">
          <w:rPr>
            <w:rFonts w:ascii="Algerian" w:eastAsia="Aparajita" w:hAnsi="Algerian" w:cs="Aparajita"/>
            <w:sz w:val="28"/>
            <w:szCs w:val="28"/>
            <w:cs/>
          </w:rPr>
          <w:delText xml:space="preserve"> </w:delText>
        </w:r>
        <w:r w:rsidR="00CC1B98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मैं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तो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ऐसा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कभी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नहीं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कर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20F9D" w:rsidDel="00FC3CF0">
          <w:rPr>
            <w:rFonts w:ascii="Algerian" w:eastAsia="Aparajita" w:hAnsi="Algerian" w:cs="Aparajita"/>
            <w:sz w:val="28"/>
            <w:szCs w:val="28"/>
            <w:cs/>
          </w:rPr>
          <w:delText>सकत</w:delText>
        </w:r>
        <w:r w:rsidR="00020F9D" w:rsidDel="00FC3CF0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|</w:delText>
        </w:r>
      </w:del>
    </w:p>
    <w:p w:rsidR="00801626" w:rsidRPr="000F6E03" w:rsidDel="00FC3CF0" w:rsidRDefault="00990C46" w:rsidP="00EB629C">
      <w:pPr>
        <w:jc w:val="both"/>
        <w:rPr>
          <w:del w:id="23" w:author="Bal sanskar" w:date="2017-01-18T05:36:00Z"/>
          <w:rFonts w:ascii="Algerian" w:eastAsia="Calibri" w:hAnsi="Algerian" w:cs="Arial"/>
          <w:sz w:val="28"/>
          <w:szCs w:val="28"/>
        </w:rPr>
      </w:pPr>
      <w:del w:id="24" w:author="Bal sanskar" w:date="2017-01-18T05:36:00Z">
        <w:r w:rsidDel="00FC3CF0">
          <w:rPr>
            <w:rFonts w:ascii="Mangal" w:eastAsia="Calibri" w:hAnsi="Mangal" w:cs="Mangal"/>
            <w:sz w:val="28"/>
            <w:szCs w:val="28"/>
            <w:cs/>
          </w:rPr>
          <w:delText>समता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: 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मै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तो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सपने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में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भी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ऐसा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नहीं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सोच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20F9D" w:rsidDel="00FC3CF0">
          <w:rPr>
            <w:rFonts w:ascii="Algerian" w:eastAsia="Aparajita" w:hAnsi="Algerian" w:cs="Aparajita"/>
            <w:sz w:val="28"/>
            <w:szCs w:val="28"/>
            <w:cs/>
          </w:rPr>
          <w:delText>सकत</w:delText>
        </w:r>
        <w:r w:rsidR="00020F9D" w:rsidDel="00FC3CF0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>...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अरे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8D11FD" w:rsidDel="00FC3CF0">
          <w:rPr>
            <w:rFonts w:ascii="Mangal" w:eastAsia="Aparajita" w:hAnsi="Mangal" w:cs="Mangal" w:hint="cs"/>
            <w:sz w:val="28"/>
            <w:szCs w:val="28"/>
            <w:cs/>
          </w:rPr>
          <w:delText>निक्की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आ</w:delText>
        </w:r>
        <w:r w:rsidR="00E25531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रह</w:delText>
        </w:r>
        <w:r w:rsidR="00E25531" w:rsidDel="00FC3CF0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604169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है 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| </w:delText>
        </w:r>
        <w:r w:rsidR="008D11FD" w:rsidDel="00FC3CF0">
          <w:rPr>
            <w:rFonts w:ascii="Mangal" w:eastAsia="Aparajita" w:hAnsi="Mangal" w:cs="Mangal" w:hint="cs"/>
            <w:sz w:val="28"/>
            <w:szCs w:val="28"/>
            <w:cs/>
          </w:rPr>
          <w:delText>निक्की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तुम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बताओ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क्या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तुम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आगे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चलकर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अपने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B207CA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माता पिता </w:delText>
        </w:r>
        <w:r w:rsidR="00047892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को</w:delText>
        </w:r>
        <w:r w:rsidR="00020F9D" w:rsidDel="00FC3CF0">
          <w:rPr>
            <w:rFonts w:ascii="Algerian" w:eastAsia="Aparajita" w:hAnsi="Algerian" w:cs="Aparajita"/>
            <w:sz w:val="28"/>
            <w:szCs w:val="28"/>
            <w:cs/>
          </w:rPr>
          <w:delText xml:space="preserve"> </w:delText>
        </w:r>
        <w:r w:rsidR="004D2B43" w:rsidDel="00FC3CF0">
          <w:rPr>
            <w:rFonts w:ascii="Mangal" w:eastAsia="Aparajita" w:hAnsi="Mangal" w:cs="Mangal"/>
            <w:sz w:val="28"/>
            <w:szCs w:val="28"/>
            <w:cs/>
          </w:rPr>
          <w:delText xml:space="preserve">छोडकर </w:delText>
        </w:r>
        <w:r w:rsidR="00DC192B" w:rsidDel="00FC3CF0">
          <w:rPr>
            <w:rFonts w:ascii="Mangal" w:eastAsia="Aparajita" w:hAnsi="Mangal" w:cs="Mangal"/>
            <w:sz w:val="28"/>
            <w:szCs w:val="28"/>
            <w:cs/>
          </w:rPr>
          <w:delText xml:space="preserve">किसी लड़के के साथ </w:delText>
        </w:r>
        <w:r w:rsidR="004D2B43" w:rsidDel="00FC3CF0">
          <w:rPr>
            <w:rFonts w:ascii="Mangal" w:eastAsia="Aparajita" w:hAnsi="Mangal" w:cs="Mangal"/>
            <w:sz w:val="28"/>
            <w:szCs w:val="28"/>
            <w:cs/>
          </w:rPr>
          <w:delText>जाओ</w:delText>
        </w:r>
        <w:r w:rsidR="00020F9D" w:rsidDel="00FC3CF0">
          <w:rPr>
            <w:rFonts w:ascii="Mangal" w:eastAsia="Aparajita" w:hAnsi="Mangal" w:cs="Mangal"/>
            <w:sz w:val="28"/>
            <w:szCs w:val="28"/>
            <w:cs/>
          </w:rPr>
          <w:delText xml:space="preserve">गी 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>?</w:delText>
        </w:r>
      </w:del>
    </w:p>
    <w:p w:rsidR="009E42E1" w:rsidRPr="000F6E03" w:rsidDel="00FC3CF0" w:rsidRDefault="009E42E1" w:rsidP="00EB629C">
      <w:pPr>
        <w:jc w:val="both"/>
        <w:rPr>
          <w:del w:id="25" w:author="Bal sanskar" w:date="2017-01-18T05:36:00Z"/>
          <w:rFonts w:ascii="Algerian" w:eastAsia="Calibri" w:hAnsi="Algerian" w:cs="Arial"/>
          <w:sz w:val="28"/>
          <w:szCs w:val="28"/>
        </w:rPr>
      </w:pPr>
      <w:del w:id="26" w:author="Bal sanskar" w:date="2017-01-18T05:36:00Z">
        <w:r w:rsidRPr="000F6E03" w:rsidDel="00FC3CF0">
          <w:rPr>
            <w:rFonts w:ascii="Algerian" w:eastAsia="Calibri" w:hAnsi="Algerian" w:cs="Arial"/>
            <w:sz w:val="28"/>
            <w:szCs w:val="28"/>
          </w:rPr>
          <w:delText>(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तीन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भूत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8D11FD" w:rsidDel="00FC3CF0">
          <w:rPr>
            <w:rFonts w:ascii="Algerian" w:eastAsia="Calibri" w:hAnsi="Algerian"/>
            <w:sz w:val="28"/>
            <w:szCs w:val="28"/>
            <w:cs/>
          </w:rPr>
          <w:delText>निक्की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से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कुछ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दूर</w:delText>
        </w:r>
        <w:r w:rsidR="00D35768" w:rsidRPr="000F6E03" w:rsidDel="00FC3CF0">
          <w:rPr>
            <w:rFonts w:ascii="Algerian" w:eastAsia="Calibri" w:hAnsi="Algerian"/>
            <w:sz w:val="28"/>
            <w:szCs w:val="28"/>
            <w:cs/>
          </w:rPr>
          <w:delText xml:space="preserve"> खड़े रहकर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हाथ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घुमा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रहे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हैं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ताकि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उस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पर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बुरा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असर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डाल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स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>कें</w:delText>
        </w:r>
        <w:r w:rsidR="00CC1B98" w:rsidDel="00FC3CF0">
          <w:rPr>
            <w:rFonts w:ascii="Algerian" w:eastAsia="Calibri" w:hAnsi="Algerian" w:hint="cs"/>
            <w:sz w:val="28"/>
            <w:szCs w:val="28"/>
            <w:cs/>
          </w:rPr>
          <w:delText>...</w:delText>
        </w:r>
        <w:r w:rsidR="00D35768" w:rsidRPr="000F6E03" w:rsidDel="00FC3CF0">
          <w:rPr>
            <w:rFonts w:ascii="Algerian" w:eastAsia="Calibri" w:hAnsi="Algerian"/>
            <w:sz w:val="28"/>
            <w:szCs w:val="28"/>
            <w:cs/>
          </w:rPr>
          <w:delText xml:space="preserve">.उन 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भूतों को </w:delText>
        </w:r>
        <w:r w:rsidR="00D35768" w:rsidRPr="000F6E03" w:rsidDel="00FC3CF0">
          <w:rPr>
            <w:rFonts w:ascii="Algerian" w:eastAsia="Calibri" w:hAnsi="Algerian"/>
            <w:sz w:val="28"/>
            <w:szCs w:val="28"/>
            <w:cs/>
          </w:rPr>
          <w:delText xml:space="preserve">कोई देख नहीं पा रहा </w:delText>
        </w:r>
        <w:r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>)</w:delText>
        </w:r>
      </w:del>
    </w:p>
    <w:p w:rsidR="009E42E1" w:rsidRPr="000F6E03" w:rsidDel="00FC3CF0" w:rsidRDefault="008D11FD" w:rsidP="00EB629C">
      <w:pPr>
        <w:jc w:val="both"/>
        <w:rPr>
          <w:del w:id="27" w:author="Bal sanskar" w:date="2017-01-18T05:36:00Z"/>
          <w:rFonts w:ascii="Algerian" w:eastAsia="Calibri" w:hAnsi="Algerian" w:cs="Arial"/>
          <w:sz w:val="28"/>
          <w:szCs w:val="28"/>
        </w:rPr>
      </w:pPr>
      <w:del w:id="28" w:author="Bal sanskar" w:date="2017-01-18T05:36:00Z">
        <w:r w:rsidDel="00FC3CF0">
          <w:rPr>
            <w:rFonts w:ascii="Mangal" w:eastAsia="Aparajita" w:hAnsi="Mangal" w:cs="Mangal" w:hint="cs"/>
            <w:sz w:val="28"/>
            <w:szCs w:val="28"/>
            <w:cs/>
          </w:rPr>
          <w:delText>निक्की</w:delText>
        </w:r>
        <w:r w:rsidR="002D599C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DC192B" w:rsidDel="00FC3CF0">
          <w:rPr>
            <w:rFonts w:ascii="Algerian" w:eastAsia="Aparajita" w:hAnsi="Algerian" w:cs="Aparajita"/>
            <w:sz w:val="28"/>
            <w:szCs w:val="28"/>
            <w:cs/>
          </w:rPr>
          <w:delText>(</w:delText>
        </w:r>
        <w:r w:rsidR="00DC192B" w:rsidDel="00FC3CF0">
          <w:rPr>
            <w:rFonts w:ascii="Mangal" w:eastAsia="Aparajita" w:hAnsi="Mangal" w:cs="Mangal"/>
            <w:sz w:val="28"/>
            <w:szCs w:val="28"/>
            <w:cs/>
          </w:rPr>
          <w:delText>हिप्नोटाईज्ड, पागल जैसी</w:delText>
        </w:r>
        <w:r w:rsidR="00DC192B" w:rsidDel="00FC3CF0">
          <w:rPr>
            <w:rFonts w:ascii="Algerian" w:eastAsia="Aparajita" w:hAnsi="Algerian" w:cs="Aparajita"/>
            <w:sz w:val="28"/>
            <w:szCs w:val="28"/>
            <w:cs/>
          </w:rPr>
          <w:delText>)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: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हाँ</w:delText>
        </w:r>
        <w:r w:rsidR="00CC1B98" w:rsidDel="00FC3CF0">
          <w:rPr>
            <w:rFonts w:ascii="Algerian" w:eastAsia="Calibri" w:hAnsi="Algerian" w:hint="cs"/>
            <w:sz w:val="28"/>
            <w:szCs w:val="28"/>
            <w:cs/>
          </w:rPr>
          <w:delText>..</w:delText>
        </w:r>
        <w:r w:rsidR="004D2B43" w:rsidDel="00FC3CF0">
          <w:rPr>
            <w:rFonts w:ascii="Algerian" w:eastAsia="Calibri" w:hAnsi="Algerian"/>
            <w:sz w:val="28"/>
            <w:szCs w:val="28"/>
            <w:cs/>
          </w:rPr>
          <w:delText xml:space="preserve">. </w:delText>
        </w:r>
        <w:r w:rsidR="004D2B43" w:rsidDel="00FC3CF0">
          <w:rPr>
            <w:rFonts w:ascii="Mangal" w:eastAsia="Calibri" w:hAnsi="Mangal" w:cs="Mangal"/>
            <w:sz w:val="28"/>
            <w:szCs w:val="28"/>
            <w:cs/>
          </w:rPr>
          <w:delText xml:space="preserve">मैं भी 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भाग जाउगीं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>..</w:delText>
        </w:r>
        <w:r w:rsidR="004D2B43" w:rsidDel="00FC3CF0">
          <w:rPr>
            <w:rFonts w:ascii="Algerian" w:eastAsia="Calibri" w:hAnsi="Algerian" w:cs="Arial"/>
            <w:sz w:val="28"/>
            <w:szCs w:val="28"/>
            <w:cs/>
          </w:rPr>
          <w:delText>.</w:delText>
        </w:r>
        <w:r w:rsidR="004D2B43" w:rsidDel="00FC3CF0">
          <w:rPr>
            <w:rFonts w:ascii="Mangal" w:eastAsia="Calibri" w:hAnsi="Mangal" w:cs="Mangal"/>
            <w:sz w:val="28"/>
            <w:szCs w:val="28"/>
            <w:cs/>
          </w:rPr>
          <w:delText xml:space="preserve"> माँ-बाप का सारा पैसा लेकर, उन्हें अकेला छोड़कर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 xml:space="preserve"> ।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 xml:space="preserve"> (</w:delText>
        </w:r>
        <w:r w:rsidR="004D2B43" w:rsidDel="00FC3CF0">
          <w:rPr>
            <w:rFonts w:ascii="Mangal" w:eastAsia="Calibri" w:hAnsi="Mangal" w:cs="Mangal"/>
            <w:sz w:val="28"/>
            <w:szCs w:val="28"/>
            <w:cs/>
          </w:rPr>
          <w:delText xml:space="preserve">तीनों 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भूत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आपस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में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खुश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होकर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4D2B43" w:rsidDel="00FC3CF0">
          <w:rPr>
            <w:rFonts w:ascii="Mangal" w:eastAsia="Calibri" w:hAnsi="Mangal" w:cs="Mangal"/>
            <w:sz w:val="28"/>
            <w:szCs w:val="28"/>
            <w:cs/>
          </w:rPr>
          <w:delText xml:space="preserve">एक-दूसरे के साथ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तालियाँ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बजाते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हैं 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>)</w:delText>
        </w:r>
      </w:del>
    </w:p>
    <w:p w:rsidR="009E42E1" w:rsidRPr="000F6E03" w:rsidDel="00FC3CF0" w:rsidRDefault="003507CD" w:rsidP="00EB629C">
      <w:pPr>
        <w:jc w:val="both"/>
        <w:rPr>
          <w:del w:id="29" w:author="Bal sanskar" w:date="2017-01-18T05:36:00Z"/>
          <w:rFonts w:ascii="Algerian" w:eastAsia="Calibri" w:hAnsi="Algerian" w:cs="Arial"/>
          <w:sz w:val="28"/>
          <w:szCs w:val="28"/>
        </w:rPr>
      </w:pPr>
      <w:del w:id="30" w:author="Bal sanskar" w:date="2017-01-18T05:36:00Z">
        <w:r w:rsidDel="00FC3CF0">
          <w:rPr>
            <w:rFonts w:ascii="Mangal" w:eastAsia="Aparajita" w:hAnsi="Mangal" w:cs="Mangal" w:hint="cs"/>
            <w:sz w:val="28"/>
            <w:szCs w:val="28"/>
            <w:cs/>
          </w:rPr>
          <w:lastRenderedPageBreak/>
          <w:delText>स्नेहा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: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8D11FD" w:rsidDel="00FC3CF0">
          <w:rPr>
            <w:rFonts w:ascii="Algerian" w:eastAsia="Calibri" w:hAnsi="Algerian"/>
            <w:sz w:val="28"/>
            <w:szCs w:val="28"/>
            <w:cs/>
          </w:rPr>
          <w:delText>निक्की</w:delText>
        </w:r>
        <w:r w:rsidR="004D2B43" w:rsidDel="00FC3CF0">
          <w:rPr>
            <w:rFonts w:ascii="Algerian" w:eastAsia="Calibri" w:hAnsi="Algerian" w:cs="Arial"/>
            <w:sz w:val="28"/>
            <w:szCs w:val="28"/>
            <w:cs/>
          </w:rPr>
          <w:delText>.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>..</w:delText>
        </w:r>
        <w:r w:rsidR="004D2B43" w:rsidDel="00FC3CF0">
          <w:rPr>
            <w:rFonts w:ascii="Algerian" w:eastAsia="Calibri" w:hAnsi="Algerian" w:cs="Arial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ये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क्या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बोल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DC192B" w:rsidDel="00FC3CF0">
          <w:rPr>
            <w:rFonts w:ascii="Algerian" w:eastAsia="Calibri" w:hAnsi="Algerian"/>
            <w:sz w:val="28"/>
            <w:szCs w:val="28"/>
            <w:cs/>
          </w:rPr>
          <w:delText>रह</w:delText>
        </w:r>
        <w:r w:rsidR="00DC192B" w:rsidDel="00FC3CF0">
          <w:rPr>
            <w:rFonts w:ascii="Mangal" w:eastAsia="Calibri" w:hAnsi="Mangal" w:cs="Mangal"/>
            <w:sz w:val="28"/>
            <w:szCs w:val="28"/>
            <w:cs/>
          </w:rPr>
          <w:delText>ी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हो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>..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तुम्हारी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त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>बी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यत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ठीक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तो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है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ना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 xml:space="preserve"> ..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और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ये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रंगीन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पट्टी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क्यों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CC1B9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हाथ में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घू</w:delText>
        </w:r>
        <w:r w:rsidR="00CC1B9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मा </w:delText>
        </w:r>
        <w:r w:rsidR="00020F9D" w:rsidDel="00FC3CF0">
          <w:rPr>
            <w:rFonts w:ascii="Algerian" w:eastAsia="Calibri" w:hAnsi="Algerian"/>
            <w:sz w:val="28"/>
            <w:szCs w:val="28"/>
            <w:cs/>
          </w:rPr>
          <w:delText>रह</w:delText>
        </w:r>
        <w:r w:rsidR="00020F9D" w:rsidDel="00FC3CF0">
          <w:rPr>
            <w:rFonts w:ascii="Mangal" w:eastAsia="Calibri" w:hAnsi="Mangal" w:cs="Mangal"/>
            <w:sz w:val="28"/>
            <w:szCs w:val="28"/>
            <w:cs/>
          </w:rPr>
          <w:delText>ी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हो</w:delText>
        </w:r>
        <w:r w:rsidR="00DC192B" w:rsidDel="00FC3CF0">
          <w:rPr>
            <w:rFonts w:ascii="Algerian" w:eastAsia="Calibri" w:hAnsi="Algerian" w:cs="Arial"/>
            <w:sz w:val="28"/>
            <w:szCs w:val="28"/>
            <w:cs/>
          </w:rPr>
          <w:delText xml:space="preserve"> </w:delText>
        </w:r>
        <w:r w:rsidR="00DC192B" w:rsidDel="00FC3CF0">
          <w:rPr>
            <w:rFonts w:ascii="Algerian" w:eastAsia="Calibri" w:hAnsi="Algerian" w:cs="Arial"/>
            <w:sz w:val="28"/>
            <w:szCs w:val="28"/>
          </w:rPr>
          <w:delText>?</w:delText>
        </w:r>
      </w:del>
    </w:p>
    <w:p w:rsidR="009E42E1" w:rsidRPr="000F6E03" w:rsidDel="00FC3CF0" w:rsidRDefault="008D11FD" w:rsidP="00EB629C">
      <w:pPr>
        <w:jc w:val="both"/>
        <w:rPr>
          <w:del w:id="31" w:author="Bal sanskar" w:date="2017-01-18T05:36:00Z"/>
          <w:rFonts w:ascii="Algerian" w:eastAsia="Aparajita" w:hAnsi="Algerian" w:cs="Arial"/>
          <w:sz w:val="28"/>
          <w:szCs w:val="28"/>
        </w:rPr>
      </w:pPr>
      <w:del w:id="32" w:author="Bal sanskar" w:date="2017-01-18T05:36:00Z">
        <w:r w:rsidDel="00FC3CF0">
          <w:rPr>
            <w:rFonts w:ascii="Mangal" w:eastAsia="Aparajita" w:hAnsi="Mangal" w:cs="Mangal" w:hint="cs"/>
            <w:sz w:val="28"/>
            <w:szCs w:val="28"/>
            <w:cs/>
          </w:rPr>
          <w:delText>निक्की</w:delText>
        </w:r>
        <w:r w:rsidR="00D02108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</w:rPr>
          <w:delText>:</w:delText>
        </w:r>
        <w:r w:rsidR="00D02108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ये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पट्टी</w:delText>
        </w:r>
        <w:r w:rsidR="000E291C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Calibri" w:hAnsi="Algerian"/>
            <w:sz w:val="28"/>
            <w:szCs w:val="28"/>
            <w:cs/>
          </w:rPr>
          <w:delText>नहीं</w:delText>
        </w:r>
        <w:r w:rsidR="009E42E1"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 xml:space="preserve"> ...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ये</w:delText>
        </w:r>
        <w:r w:rsidR="00D02108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है</w:delText>
        </w:r>
        <w:r w:rsidR="009E42E1" w:rsidRPr="000F6E03" w:rsidDel="00FC3CF0">
          <w:rPr>
            <w:rFonts w:ascii="Algerian" w:eastAsia="Aparajita" w:hAnsi="Algerian" w:cs="Arial"/>
            <w:sz w:val="28"/>
            <w:szCs w:val="28"/>
          </w:rPr>
          <w:delText xml:space="preserve"> Friendship band </w:delText>
        </w:r>
        <w:r w:rsidR="00D02108" w:rsidDel="00FC3CF0">
          <w:rPr>
            <w:rFonts w:ascii="Algerian" w:eastAsia="Aparajita" w:hAnsi="Algerian" w:hint="cs"/>
            <w:sz w:val="28"/>
            <w:szCs w:val="28"/>
            <w:cs/>
          </w:rPr>
          <w:delText>,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जो</w:delText>
        </w:r>
        <w:r w:rsidR="00D02108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मैं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किसी</w:delText>
        </w:r>
        <w:r w:rsidR="009E42E1" w:rsidRPr="000F6E03" w:rsidDel="00FC3CF0">
          <w:rPr>
            <w:rFonts w:ascii="Algerian" w:eastAsia="Aparajita" w:hAnsi="Algerian" w:cs="Arial"/>
            <w:sz w:val="28"/>
            <w:szCs w:val="28"/>
          </w:rPr>
          <w:delText xml:space="preserve"> special friend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को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देने</w:delText>
        </w:r>
        <w:r w:rsidR="00D02108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20F9D" w:rsidDel="00FC3CF0">
          <w:rPr>
            <w:rFonts w:ascii="Algerian" w:eastAsia="Aparajita" w:hAnsi="Algerian" w:cs="Aparajita"/>
            <w:sz w:val="28"/>
            <w:szCs w:val="28"/>
            <w:cs/>
          </w:rPr>
          <w:delText>वाल</w:delText>
        </w:r>
        <w:r w:rsidR="00020F9D" w:rsidDel="00FC3CF0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हूँ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फिर</w:delText>
        </w:r>
        <w:r w:rsidR="009E42E1" w:rsidRPr="000F6E03" w:rsidDel="00FC3CF0">
          <w:rPr>
            <w:rFonts w:ascii="Algerian" w:eastAsia="Aparajita" w:hAnsi="Algerian" w:cs="Arial"/>
            <w:sz w:val="28"/>
            <w:szCs w:val="28"/>
          </w:rPr>
          <w:delText xml:space="preserve"> Rose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भी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7CD" w:rsidDel="00FC3CF0">
          <w:rPr>
            <w:rFonts w:ascii="Algerian" w:eastAsia="Aparajita" w:hAnsi="Algerian" w:cs="Aparajita"/>
            <w:sz w:val="28"/>
            <w:szCs w:val="28"/>
            <w:cs/>
          </w:rPr>
          <w:delText>दूंग</w:delText>
        </w:r>
        <w:r w:rsidR="003507CD" w:rsidDel="00FC3CF0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और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4D2B43" w:rsidDel="00FC3CF0">
          <w:rPr>
            <w:rFonts w:ascii="Algerian" w:eastAsia="Aparajita" w:hAnsi="Algerian" w:cs="Aparajita"/>
            <w:sz w:val="28"/>
            <w:szCs w:val="28"/>
            <w:cs/>
          </w:rPr>
          <w:delText>14</w:delText>
        </w:r>
        <w:r w:rsidR="000E291C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4D2B43" w:rsidDel="00FC3CF0">
          <w:rPr>
            <w:rFonts w:ascii="Mangal" w:eastAsia="Aparajita" w:hAnsi="Mangal" w:cs="Mangal"/>
            <w:sz w:val="28"/>
            <w:szCs w:val="28"/>
            <w:cs/>
          </w:rPr>
          <w:delText xml:space="preserve">फेब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को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7CD" w:rsidDel="00FC3CF0">
          <w:rPr>
            <w:rFonts w:ascii="Algerian" w:eastAsia="Aparajita" w:hAnsi="Algerian" w:cs="Aparajita" w:hint="cs"/>
            <w:sz w:val="28"/>
            <w:szCs w:val="28"/>
            <w:cs/>
          </w:rPr>
          <w:delText>मनाऊंग</w:delText>
        </w:r>
        <w:r w:rsidR="003507CD" w:rsidDel="00FC3CF0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D02108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rial"/>
            <w:sz w:val="28"/>
            <w:szCs w:val="28"/>
          </w:rPr>
          <w:delText>Valentine day ...hahaa</w:delText>
        </w:r>
      </w:del>
    </w:p>
    <w:p w:rsidR="00047892" w:rsidRPr="000F6E03" w:rsidDel="00FC3CF0" w:rsidRDefault="003507CD" w:rsidP="00EB629C">
      <w:pPr>
        <w:jc w:val="both"/>
        <w:rPr>
          <w:del w:id="33" w:author="Bal sanskar" w:date="2017-01-18T05:36:00Z"/>
          <w:rFonts w:ascii="Algerian" w:eastAsia="Calibri" w:hAnsi="Algerian" w:cs="Arial"/>
          <w:sz w:val="28"/>
          <w:szCs w:val="28"/>
        </w:rPr>
      </w:pPr>
      <w:del w:id="34" w:author="Bal sanskar" w:date="2017-01-18T05:36:00Z">
        <w:r w:rsidDel="00FC3CF0">
          <w:rPr>
            <w:rFonts w:ascii="Mangal" w:eastAsia="Aparajita" w:hAnsi="Mangal" w:cs="Mangal"/>
            <w:sz w:val="28"/>
            <w:szCs w:val="28"/>
            <w:cs/>
          </w:rPr>
          <w:delText>स्नेहा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 xml:space="preserve"> :</w:delText>
        </w:r>
        <w:r w:rsidR="00761929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लेकिन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ये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तुम्हारे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लिए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अच्छा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नहीं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761929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है </w:delText>
        </w:r>
        <w:r w:rsidR="008D11FD" w:rsidDel="00FC3CF0">
          <w:rPr>
            <w:rFonts w:ascii="Mangal" w:eastAsia="Aparajita" w:hAnsi="Mangal" w:cs="Mangal" w:hint="cs"/>
            <w:sz w:val="28"/>
            <w:szCs w:val="28"/>
            <w:cs/>
          </w:rPr>
          <w:delText>निक्की</w:delText>
        </w:r>
        <w:r w:rsidR="00047892" w:rsidRPr="000F6E03" w:rsidDel="00FC3CF0">
          <w:rPr>
            <w:rFonts w:ascii="Algerian" w:eastAsia="Aparajita" w:hAnsi="Algerian" w:cs="Arial"/>
            <w:sz w:val="28"/>
            <w:szCs w:val="28"/>
            <w:cs/>
          </w:rPr>
          <w:delText>...</w:delText>
        </w:r>
      </w:del>
    </w:p>
    <w:p w:rsidR="009E42E1" w:rsidRPr="000F6E03" w:rsidDel="00FC3CF0" w:rsidRDefault="00047892" w:rsidP="00EB629C">
      <w:pPr>
        <w:jc w:val="both"/>
        <w:rPr>
          <w:del w:id="35" w:author="Bal sanskar" w:date="2017-01-18T05:36:00Z"/>
          <w:rFonts w:ascii="Algerian" w:eastAsia="Aparajita" w:hAnsi="Algerian" w:cs="Arial"/>
          <w:sz w:val="28"/>
          <w:szCs w:val="28"/>
        </w:rPr>
      </w:pPr>
      <w:del w:id="36" w:author="Bal sanskar" w:date="2017-01-18T05:36:00Z">
        <w:r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 xml:space="preserve">( </w:delText>
        </w:r>
        <w:r w:rsidR="00761929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भूत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आपस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में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खुश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होकर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तालियाँ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बजाते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761929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हैं </w:delText>
        </w:r>
        <w:r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>)</w:delText>
        </w:r>
      </w:del>
    </w:p>
    <w:p w:rsidR="009E42E1" w:rsidRPr="000F6E03" w:rsidDel="00FC3CF0" w:rsidRDefault="008D11FD" w:rsidP="00EB629C">
      <w:pPr>
        <w:jc w:val="both"/>
        <w:rPr>
          <w:del w:id="37" w:author="Bal sanskar" w:date="2017-01-18T05:36:00Z"/>
          <w:rFonts w:ascii="Algerian" w:eastAsia="Aparajita" w:hAnsi="Algerian" w:cs="Arial"/>
          <w:sz w:val="28"/>
          <w:szCs w:val="28"/>
        </w:rPr>
      </w:pPr>
      <w:del w:id="38" w:author="Bal sanskar" w:date="2017-01-18T05:36:00Z">
        <w:r w:rsidDel="00FC3CF0">
          <w:rPr>
            <w:rFonts w:ascii="Mangal" w:eastAsia="Aparajita" w:hAnsi="Mangal" w:cs="Mangal" w:hint="cs"/>
            <w:sz w:val="28"/>
            <w:szCs w:val="28"/>
            <w:cs/>
          </w:rPr>
          <w:delText>निक्की</w:delText>
        </w:r>
        <w:r w:rsidR="00761929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FC3CF0">
          <w:rPr>
            <w:rFonts w:ascii="Algerian" w:eastAsia="Calibri" w:hAnsi="Algerian" w:cs="Arial"/>
            <w:sz w:val="28"/>
            <w:szCs w:val="28"/>
          </w:rPr>
          <w:delText>:</w:delText>
        </w:r>
        <w:r w:rsidR="00761929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अरे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क्यों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डरते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4D6D74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हो </w:delText>
        </w:r>
        <w:r w:rsidR="009E42E1" w:rsidRPr="000F6E03" w:rsidDel="00FC3CF0">
          <w:rPr>
            <w:rFonts w:ascii="Algerian" w:eastAsia="Aparajita" w:hAnsi="Algerian" w:cs="Arial"/>
            <w:sz w:val="28"/>
            <w:szCs w:val="28"/>
          </w:rPr>
          <w:delText>..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अगर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हिम्मत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नहीं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करोगे</w:delText>
        </w:r>
        <w:r w:rsidR="004D6D74" w:rsidDel="00FC3CF0">
          <w:rPr>
            <w:rFonts w:ascii="Algerian" w:eastAsia="Aparajita" w:hAnsi="Algerian" w:cs="Aparajita" w:hint="cs"/>
            <w:sz w:val="28"/>
            <w:szCs w:val="28"/>
            <w:cs/>
          </w:rPr>
          <w:delText>,</w:delText>
        </w:r>
        <w:r w:rsidR="00021D83" w:rsidDel="00FC3CF0">
          <w:rPr>
            <w:rFonts w:ascii="Algerian" w:eastAsia="Aparajita" w:hAnsi="Algerian" w:cs="Aparajita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तो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लैला</w:delText>
        </w:r>
        <w:r w:rsidR="004D2B43" w:rsidDel="00FC3CF0">
          <w:rPr>
            <w:rFonts w:ascii="Algerian" w:eastAsia="Aparajita" w:hAnsi="Algerian" w:cs="Aparajita"/>
            <w:sz w:val="28"/>
            <w:szCs w:val="28"/>
            <w:cs/>
          </w:rPr>
          <w:delText>-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मजनू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की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तरह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मशहूर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कैसे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बनोगे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F3E88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दोस्त</w:delText>
        </w:r>
        <w:r w:rsidR="004D6D74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4D2B43" w:rsidDel="00FC3CF0">
          <w:rPr>
            <w:rFonts w:ascii="Algerian" w:eastAsia="Aparajita" w:hAnsi="Algerian" w:cs="Aparajita"/>
            <w:sz w:val="28"/>
            <w:szCs w:val="28"/>
          </w:rPr>
          <w:delText xml:space="preserve">? </w:delText>
        </w:r>
        <w:r w:rsidR="000F3E88" w:rsidRPr="000F6E03" w:rsidDel="00FC3CF0">
          <w:rPr>
            <w:rFonts w:ascii="Algerian" w:eastAsia="Aparajita" w:hAnsi="Algerian" w:cs="Arial"/>
            <w:sz w:val="28"/>
            <w:szCs w:val="28"/>
          </w:rPr>
          <w:delText>ha haaa</w:delText>
        </w:r>
      </w:del>
    </w:p>
    <w:p w:rsidR="00801626" w:rsidRPr="000F6E03" w:rsidRDefault="000F3E88" w:rsidP="00EB629C">
      <w:pPr>
        <w:jc w:val="both"/>
        <w:rPr>
          <w:rFonts w:ascii="Algerian" w:eastAsia="Calibri" w:hAnsi="Algerian" w:cs="Arial"/>
          <w:sz w:val="28"/>
          <w:szCs w:val="28"/>
        </w:rPr>
      </w:pPr>
      <w:del w:id="39" w:author="Bal sanskar" w:date="2017-01-18T05:38:00Z">
        <w:r w:rsidRPr="000F6E03" w:rsidDel="00FC3CF0">
          <w:rPr>
            <w:rFonts w:ascii="Algerian" w:eastAsia="Aparajita" w:hAnsi="Algerian" w:cs="Arial"/>
            <w:sz w:val="28"/>
            <w:szCs w:val="28"/>
          </w:rPr>
          <w:delText>(</w:delText>
        </w:r>
      </w:del>
      <w:del w:id="40" w:author="Bal sanskar" w:date="2017-01-18T05:37:00Z">
        <w:r w:rsidR="004D6D74" w:rsidDel="00FC3CF0">
          <w:rPr>
            <w:rFonts w:ascii="Algerian" w:eastAsia="Aparajita" w:hAnsi="Algerian" w:hint="cs"/>
            <w:sz w:val="28"/>
            <w:szCs w:val="28"/>
            <w:cs/>
          </w:rPr>
          <w:delText xml:space="preserve">भूत 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नाचते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CC1B98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हैं </w:delText>
        </w:r>
        <w:r w:rsidR="009E42E1" w:rsidRPr="000F6E03" w:rsidDel="00FC3CF0">
          <w:rPr>
            <w:rFonts w:ascii="Algerian" w:eastAsia="Aparajita" w:hAnsi="Algerian" w:cs="Arial"/>
            <w:sz w:val="28"/>
            <w:szCs w:val="28"/>
          </w:rPr>
          <w:delText>...</w:delText>
        </w:r>
        <w:r w:rsidR="009E42E1" w:rsidRPr="000F6E03" w:rsidDel="00FC3CF0">
          <w:rPr>
            <w:rFonts w:ascii="Algerian" w:eastAsia="Aparajita" w:hAnsi="Algerian" w:cs="Aparajita"/>
            <w:sz w:val="28"/>
            <w:szCs w:val="28"/>
            <w:cs/>
          </w:rPr>
          <w:delText>फिर</w:delText>
        </w:r>
        <w:r w:rsidR="001663B7" w:rsidRPr="000F6E03" w:rsidDel="00FC3CF0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</w:del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E42E1" w:rsidRPr="000F6E03">
        <w:rPr>
          <w:rFonts w:ascii="Algerian" w:eastAsia="Aparajita" w:hAnsi="Algerian" w:cs="Aparajita"/>
          <w:sz w:val="28"/>
          <w:szCs w:val="28"/>
          <w:cs/>
        </w:rPr>
        <w:t>अपना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E42E1" w:rsidRPr="000F6E03">
        <w:rPr>
          <w:rFonts w:ascii="Algerian" w:eastAsia="Aparajita" w:hAnsi="Algerian" w:cs="Aparajita"/>
          <w:sz w:val="28"/>
          <w:szCs w:val="28"/>
          <w:cs/>
        </w:rPr>
        <w:t>संतुलन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E42E1" w:rsidRPr="000F6E03">
        <w:rPr>
          <w:rFonts w:ascii="Algerian" w:eastAsia="Aparajita" w:hAnsi="Algerian" w:cs="Aparajita"/>
          <w:sz w:val="28"/>
          <w:szCs w:val="28"/>
          <w:cs/>
        </w:rPr>
        <w:t>खोने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11D37">
        <w:rPr>
          <w:rFonts w:ascii="Algerian" w:eastAsia="Aparajita" w:hAnsi="Algerian" w:cs="Aparajita"/>
          <w:sz w:val="28"/>
          <w:szCs w:val="28"/>
          <w:cs/>
        </w:rPr>
        <w:t>लगत</w:t>
      </w:r>
      <w:r w:rsidR="00011D37">
        <w:rPr>
          <w:rFonts w:ascii="Mangal" w:eastAsia="Aparajita" w:hAnsi="Mangal" w:cs="Mangal"/>
          <w:sz w:val="28"/>
          <w:szCs w:val="28"/>
          <w:cs/>
        </w:rPr>
        <w:t>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E42E1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9E42E1" w:rsidRPr="000F6E03">
        <w:rPr>
          <w:rFonts w:ascii="Algerian" w:eastAsia="Aparajita" w:hAnsi="Algerian" w:cs="Arial"/>
          <w:sz w:val="28"/>
          <w:szCs w:val="28"/>
        </w:rPr>
        <w:t xml:space="preserve"> </w:t>
      </w:r>
      <w:r w:rsidR="00CC1B98">
        <w:rPr>
          <w:rFonts w:ascii="Algerian" w:eastAsia="Aparajita" w:hAnsi="Algerian" w:hint="cs"/>
          <w:sz w:val="28"/>
          <w:szCs w:val="28"/>
          <w:cs/>
        </w:rPr>
        <w:t>...</w:t>
      </w:r>
      <w:del w:id="41" w:author="Bal sanskar" w:date="2017-01-18T05:54:00Z">
        <w:r w:rsidR="00CC1B98" w:rsidDel="00D309CD">
          <w:rPr>
            <w:rFonts w:ascii="Algerian" w:eastAsia="Aparajita" w:hAnsi="Algerian" w:hint="cs"/>
            <w:sz w:val="28"/>
            <w:szCs w:val="28"/>
            <w:cs/>
          </w:rPr>
          <w:delText>.</w:delText>
        </w:r>
      </w:del>
      <w:ins w:id="42" w:author="Bal sanskar" w:date="2017-01-18T05:54:00Z">
        <w:r w:rsidR="00D309CD">
          <w:rPr>
            <w:rFonts w:ascii="Mangal" w:eastAsia="Aparajita" w:hAnsi="Mangal" w:cs="Mangal"/>
            <w:sz w:val="28"/>
            <w:szCs w:val="28"/>
            <w:cs/>
          </w:rPr>
          <w:t xml:space="preserve"> </w:t>
        </w:r>
      </w:ins>
      <w:del w:id="43" w:author="Bal sanskar" w:date="2017-01-18T05:54:00Z">
        <w:r w:rsidR="009E42E1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हाथ</w:delText>
        </w:r>
        <w:r w:rsidR="001663B7" w:rsidRPr="000F6E03" w:rsidDel="00D309CD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पैर</w:delText>
        </w:r>
        <w:r w:rsidR="001663B7" w:rsidRPr="000F6E03" w:rsidDel="00D309CD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हिलाने</w:delText>
        </w:r>
        <w:r w:rsidR="001663B7" w:rsidRPr="000F6E03" w:rsidDel="00D309CD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11D37" w:rsidDel="00D309CD">
          <w:rPr>
            <w:rFonts w:ascii="Algerian" w:eastAsia="Aparajita" w:hAnsi="Algerian" w:cs="Aparajita"/>
            <w:sz w:val="28"/>
            <w:szCs w:val="28"/>
            <w:cs/>
          </w:rPr>
          <w:delText>लगत</w:delText>
        </w:r>
      </w:del>
      <w:del w:id="44" w:author="Bal sanskar" w:date="2017-01-18T05:53:00Z">
        <w:r w:rsidR="00011D37" w:rsidDel="00D309CD">
          <w:rPr>
            <w:rFonts w:ascii="Mangal" w:eastAsia="Aparajita" w:hAnsi="Mangal" w:cs="Mangal"/>
            <w:sz w:val="28"/>
            <w:szCs w:val="28"/>
            <w:cs/>
          </w:rPr>
          <w:delText>े</w:delText>
        </w:r>
      </w:del>
      <w:del w:id="45" w:author="Bal sanskar" w:date="2017-01-18T05:54:00Z">
        <w:r w:rsidR="001663B7" w:rsidRPr="000F6E03" w:rsidDel="00D309CD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9E42E1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है</w:delText>
        </w:r>
        <w:r w:rsidR="00011D37" w:rsidDel="00D309CD">
          <w:rPr>
            <w:rFonts w:ascii="Mangal" w:eastAsia="Aparajita" w:hAnsi="Mangal" w:cs="Mangal"/>
            <w:sz w:val="28"/>
            <w:szCs w:val="28"/>
            <w:cs/>
          </w:rPr>
          <w:delText>ं</w:delText>
        </w:r>
        <w:r w:rsidR="00011D37" w:rsidDel="00D309CD">
          <w:rPr>
            <w:rFonts w:ascii="Algerian" w:eastAsia="Aparajita" w:hAnsi="Algerian" w:cs="Arial"/>
            <w:sz w:val="28"/>
            <w:szCs w:val="28"/>
          </w:rPr>
          <w:delText>.</w:delText>
        </w:r>
        <w:r w:rsidR="009E42E1" w:rsidRPr="000F6E03" w:rsidDel="00D309CD">
          <w:rPr>
            <w:rFonts w:ascii="Algerian" w:eastAsia="Aparajita" w:hAnsi="Algerian" w:cs="Arial"/>
            <w:sz w:val="28"/>
            <w:szCs w:val="28"/>
          </w:rPr>
          <w:delText>..</w:delText>
        </w:r>
        <w:r w:rsidR="00011D37" w:rsidDel="00D309CD">
          <w:rPr>
            <w:rFonts w:ascii="Algerian" w:eastAsia="Aparajita" w:hAnsi="Algerian" w:cs="Arial"/>
            <w:sz w:val="28"/>
            <w:szCs w:val="28"/>
          </w:rPr>
          <w:delText xml:space="preserve"> </w:delText>
        </w:r>
      </w:del>
      <w:r w:rsidR="00011D37">
        <w:rPr>
          <w:rFonts w:ascii="Algerian" w:eastAsia="Aparajita" w:hAnsi="Algerian"/>
          <w:sz w:val="28"/>
          <w:szCs w:val="28"/>
          <w:cs/>
        </w:rPr>
        <w:t>कान बंद करत</w:t>
      </w:r>
      <w:r w:rsidR="00011D37">
        <w:rPr>
          <w:rFonts w:ascii="Mangal" w:eastAsia="Aparajita" w:hAnsi="Mangal" w:cs="Mangal"/>
          <w:sz w:val="28"/>
          <w:szCs w:val="28"/>
          <w:cs/>
        </w:rPr>
        <w:t>ी</w:t>
      </w:r>
      <w:r w:rsidR="00066449" w:rsidRPr="000F6E03">
        <w:rPr>
          <w:rFonts w:ascii="Algerian" w:eastAsia="Aparajita" w:hAnsi="Algerian"/>
          <w:sz w:val="28"/>
          <w:szCs w:val="28"/>
          <w:cs/>
        </w:rPr>
        <w:t xml:space="preserve"> है </w:t>
      </w:r>
      <w:r w:rsidR="009E42E1" w:rsidRPr="000F6E03">
        <w:rPr>
          <w:rFonts w:ascii="Algerian" w:eastAsia="Aparajita" w:hAnsi="Algerian" w:cs="Arial"/>
          <w:sz w:val="28"/>
          <w:szCs w:val="28"/>
        </w:rPr>
        <w:t>.</w:t>
      </w:r>
      <w:r w:rsidR="00011D37">
        <w:rPr>
          <w:rFonts w:ascii="Algerian" w:eastAsia="Aparajita" w:hAnsi="Algerian" w:cs="Arial"/>
          <w:sz w:val="28"/>
          <w:szCs w:val="28"/>
        </w:rPr>
        <w:t>(</w:t>
      </w:r>
      <w:r w:rsidR="009F18B9" w:rsidRPr="000F6E03">
        <w:rPr>
          <w:rFonts w:ascii="Algerian" w:eastAsia="Calibri" w:hAnsi="Algerian" w:cs="Arial"/>
          <w:sz w:val="28"/>
          <w:szCs w:val="28"/>
        </w:rPr>
        <w:t xml:space="preserve">Background </w:t>
      </w:r>
      <w:r w:rsidR="009F18B9" w:rsidRPr="000F6E03">
        <w:rPr>
          <w:rFonts w:ascii="Algerian" w:eastAsia="Calibri" w:hAnsi="Algerian"/>
          <w:sz w:val="28"/>
          <w:szCs w:val="28"/>
          <w:cs/>
        </w:rPr>
        <w:t>में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F18B9" w:rsidRPr="000F6E03">
        <w:rPr>
          <w:rFonts w:ascii="Algerian" w:eastAsia="Calibri" w:hAnsi="Algerian" w:cs="Arial"/>
          <w:sz w:val="28"/>
          <w:szCs w:val="28"/>
        </w:rPr>
        <w:t xml:space="preserve">sound </w:t>
      </w:r>
      <w:r w:rsidR="009F18B9" w:rsidRPr="000F6E03">
        <w:rPr>
          <w:rFonts w:ascii="Algerian" w:eastAsia="Calibri" w:hAnsi="Algerian"/>
          <w:sz w:val="28"/>
          <w:szCs w:val="28"/>
          <w:cs/>
        </w:rPr>
        <w:t>गूंजता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F18B9" w:rsidRPr="000F6E03">
        <w:rPr>
          <w:rFonts w:ascii="Algerian" w:eastAsia="Calibri" w:hAnsi="Algerian"/>
          <w:sz w:val="28"/>
          <w:szCs w:val="28"/>
          <w:cs/>
        </w:rPr>
        <w:t>है</w:t>
      </w:r>
      <w:r w:rsidR="009F18B9" w:rsidRPr="000F6E03">
        <w:rPr>
          <w:rFonts w:ascii="Algerian" w:eastAsia="Calibri" w:hAnsi="Algerian" w:cs="Arial"/>
          <w:sz w:val="28"/>
          <w:szCs w:val="28"/>
          <w:cs/>
        </w:rPr>
        <w:t xml:space="preserve"> ....</w:t>
      </w:r>
      <w:r w:rsidR="009F18B9" w:rsidRPr="000F6E03">
        <w:rPr>
          <w:rFonts w:ascii="Algerian" w:eastAsia="Aparajita" w:hAnsi="Algerian" w:cs="Aparajita"/>
          <w:sz w:val="28"/>
          <w:szCs w:val="28"/>
          <w:cs/>
        </w:rPr>
        <w:t>माँ</w:t>
      </w:r>
      <w:r w:rsidR="004D6D74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F18B9" w:rsidRPr="000F6E03">
        <w:rPr>
          <w:rFonts w:ascii="Algerian" w:eastAsia="Aparajita" w:hAnsi="Algerian" w:cs="Aparajita"/>
          <w:sz w:val="28"/>
          <w:szCs w:val="28"/>
          <w:cs/>
        </w:rPr>
        <w:t>बाप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F18B9" w:rsidRPr="000F6E03">
        <w:rPr>
          <w:rFonts w:ascii="Algerian" w:eastAsia="Aparajita" w:hAnsi="Algerian" w:cs="Aparajita"/>
          <w:sz w:val="28"/>
          <w:szCs w:val="28"/>
          <w:cs/>
        </w:rPr>
        <w:t>को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F18B9" w:rsidRPr="000F6E03">
        <w:rPr>
          <w:rFonts w:ascii="Algerian" w:eastAsia="Aparajita" w:hAnsi="Algerian" w:cs="Aparajita"/>
          <w:sz w:val="28"/>
          <w:szCs w:val="28"/>
          <w:cs/>
        </w:rPr>
        <w:t>कर</w:t>
      </w:r>
      <w:r w:rsidR="004D6D74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11D37">
        <w:rPr>
          <w:rFonts w:ascii="Algerian" w:eastAsia="Aparajita" w:hAnsi="Algerian" w:cs="Aparajita"/>
          <w:sz w:val="28"/>
          <w:szCs w:val="28"/>
          <w:cs/>
        </w:rPr>
        <w:t>देग</w:t>
      </w:r>
      <w:r w:rsidR="00011D37">
        <w:rPr>
          <w:rFonts w:ascii="Mangal" w:eastAsia="Aparajita" w:hAnsi="Mangal" w:cs="Mangal"/>
          <w:sz w:val="28"/>
          <w:szCs w:val="28"/>
          <w:cs/>
        </w:rPr>
        <w:t>ी</w:t>
      </w:r>
      <w:r w:rsidR="009F18B9" w:rsidRPr="000F6E03">
        <w:rPr>
          <w:rFonts w:ascii="Algerian" w:eastAsia="Calibri" w:hAnsi="Algerian" w:cs="Arial"/>
          <w:sz w:val="28"/>
          <w:szCs w:val="28"/>
        </w:rPr>
        <w:t xml:space="preserve"> CUT ...</w:t>
      </w:r>
      <w:r w:rsidR="009F18B9" w:rsidRPr="000F6E03">
        <w:rPr>
          <w:rFonts w:ascii="Algerian" w:eastAsia="Aparajita" w:hAnsi="Algerian" w:cs="Aparajita"/>
          <w:sz w:val="28"/>
          <w:szCs w:val="28"/>
          <w:cs/>
        </w:rPr>
        <w:t>जीना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F18B9" w:rsidRPr="000F6E03">
        <w:rPr>
          <w:rFonts w:ascii="Algerian" w:eastAsia="Aparajita" w:hAnsi="Algerian" w:cs="Aparajita"/>
          <w:sz w:val="28"/>
          <w:szCs w:val="28"/>
          <w:cs/>
        </w:rPr>
        <w:t>ही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F18B9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9F18B9" w:rsidRPr="000F6E03">
        <w:rPr>
          <w:rFonts w:ascii="Algerian" w:eastAsia="Aparajita" w:hAnsi="Algerian" w:cs="Aparajita"/>
          <w:sz w:val="28"/>
          <w:szCs w:val="28"/>
          <w:cs/>
        </w:rPr>
        <w:t>झंज्जट</w:t>
      </w:r>
      <w:r w:rsidR="009F18B9" w:rsidRPr="000F6E03">
        <w:rPr>
          <w:rFonts w:ascii="Algerian" w:eastAsia="Calibri" w:hAnsi="Algerian" w:cs="Arial"/>
          <w:sz w:val="28"/>
          <w:szCs w:val="28"/>
        </w:rPr>
        <w:t xml:space="preserve"> ha haa  repeat)</w:t>
      </w:r>
      <w:r w:rsidR="003507CD">
        <w:rPr>
          <w:rFonts w:ascii="Algerian" w:eastAsia="Calibri" w:hAnsi="Algerian" w:cs="Arial"/>
          <w:sz w:val="28"/>
          <w:szCs w:val="28"/>
        </w:rPr>
        <w:t xml:space="preserve"> </w:t>
      </w:r>
      <w:r w:rsidR="00047892" w:rsidRPr="000F6E03">
        <w:rPr>
          <w:rFonts w:ascii="Algerian" w:eastAsia="Calibri" w:hAnsi="Algerian" w:cs="Arial"/>
          <w:sz w:val="28"/>
          <w:szCs w:val="28"/>
        </w:rPr>
        <w:t>(</w:t>
      </w:r>
      <w:r w:rsidR="00E248B5">
        <w:rPr>
          <w:rFonts w:ascii="Mangal" w:eastAsia="Aparajita" w:hAnsi="Mangal" w:cs="Mangal" w:hint="cs"/>
          <w:sz w:val="28"/>
          <w:szCs w:val="28"/>
          <w:cs/>
        </w:rPr>
        <w:t>भूमि</w:t>
      </w:r>
      <w:r w:rsidR="00E248B5"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 w:rsidR="00E248B5">
        <w:rPr>
          <w:rFonts w:ascii="Mangal" w:eastAsia="Aparajita" w:hAnsi="Mangal" w:cs="Mangal" w:hint="cs"/>
          <w:sz w:val="28"/>
          <w:szCs w:val="28"/>
          <w:cs/>
        </w:rPr>
        <w:t>मैडम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</w:t>
      </w:r>
      <w:r w:rsidR="004D6D74">
        <w:rPr>
          <w:rFonts w:ascii="Algerian" w:eastAsia="Calibri" w:hAnsi="Algerian" w:hint="cs"/>
          <w:sz w:val="28"/>
          <w:szCs w:val="28"/>
          <w:cs/>
        </w:rPr>
        <w:t xml:space="preserve">आते हैं </w:t>
      </w:r>
      <w:r w:rsidR="00047892" w:rsidRPr="000F6E03">
        <w:rPr>
          <w:rFonts w:ascii="Algerian" w:eastAsia="Calibri" w:hAnsi="Algerian" w:cs="Arial"/>
          <w:sz w:val="28"/>
          <w:szCs w:val="28"/>
        </w:rPr>
        <w:t>)</w:t>
      </w:r>
    </w:p>
    <w:p w:rsidR="00801626" w:rsidRPr="000F6E03" w:rsidRDefault="00E248B5" w:rsidP="00EB629C">
      <w:pPr>
        <w:jc w:val="both"/>
        <w:rPr>
          <w:rFonts w:ascii="Algerian" w:eastAsia="Calibri" w:hAnsi="Algerian"/>
          <w:sz w:val="28"/>
          <w:szCs w:val="28"/>
        </w:rPr>
      </w:pPr>
      <w:r>
        <w:rPr>
          <w:rFonts w:ascii="Mangal" w:eastAsia="Aparajita" w:hAnsi="Mangal" w:cs="Mangal" w:hint="cs"/>
          <w:sz w:val="28"/>
          <w:szCs w:val="28"/>
          <w:cs/>
        </w:rPr>
        <w:t>भूमि</w:t>
      </w:r>
      <w:r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>
        <w:rPr>
          <w:rFonts w:ascii="Mangal" w:eastAsia="Aparajita" w:hAnsi="Mangal" w:cs="Mangal" w:hint="cs"/>
          <w:sz w:val="28"/>
          <w:szCs w:val="28"/>
          <w:cs/>
        </w:rPr>
        <w:t>मैडम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: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अरे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कौन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शोर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रहा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...?</w:t>
      </w:r>
    </w:p>
    <w:p w:rsidR="00D50CB9" w:rsidRPr="000F6E03" w:rsidDel="00FC3CF0" w:rsidRDefault="00D50CB9" w:rsidP="00EB629C">
      <w:pPr>
        <w:jc w:val="both"/>
        <w:rPr>
          <w:del w:id="46" w:author="Bal sanskar" w:date="2017-01-18T05:38:00Z"/>
          <w:rFonts w:ascii="Algerian" w:eastAsia="Calibri" w:hAnsi="Algerian" w:cs="Arial"/>
          <w:sz w:val="28"/>
          <w:szCs w:val="28"/>
          <w:cs/>
        </w:rPr>
      </w:pPr>
      <w:del w:id="47" w:author="Bal sanskar" w:date="2017-01-18T05:38:00Z">
        <w:r w:rsidRPr="000F6E03" w:rsidDel="00FC3CF0">
          <w:rPr>
            <w:rFonts w:ascii="Algerian" w:eastAsia="Calibri" w:hAnsi="Algerian" w:cs="Arial"/>
            <w:sz w:val="28"/>
            <w:szCs w:val="28"/>
            <w:cs/>
          </w:rPr>
          <w:delText>(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भू</w:delText>
        </w:r>
        <w:r w:rsidR="00C16C67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त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शांत हो जा</w:delText>
        </w:r>
        <w:r w:rsidR="00C16C67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ते हैं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..</w:delText>
        </w:r>
        <w:r w:rsidRPr="000F6E03" w:rsidDel="00FC3CF0">
          <w:rPr>
            <w:rFonts w:ascii="Algerian" w:eastAsia="Calibri" w:hAnsi="Algerian"/>
            <w:sz w:val="28"/>
            <w:szCs w:val="28"/>
          </w:rPr>
          <w:delText>suspense</w:delText>
        </w:r>
        <w:r w:rsidR="001663B7" w:rsidRPr="000F6E03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भरा एक्सप्रेशन लाते है ..</w:delText>
        </w:r>
        <w:r w:rsidR="00C40DF4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मुंह पर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 xml:space="preserve">हाथ रखते </w:delText>
        </w:r>
        <w:r w:rsidR="00C40DF4" w:rsidDel="00FC3CF0">
          <w:rPr>
            <w:rFonts w:ascii="Algerian" w:eastAsia="Calibri" w:hAnsi="Algerian" w:hint="cs"/>
            <w:sz w:val="28"/>
            <w:szCs w:val="28"/>
            <w:cs/>
          </w:rPr>
          <w:delText xml:space="preserve">हैं </w:delText>
        </w:r>
        <w:r w:rsidRPr="000F6E03" w:rsidDel="00FC3CF0">
          <w:rPr>
            <w:rFonts w:ascii="Algerian" w:eastAsia="Calibri" w:hAnsi="Algerian"/>
            <w:sz w:val="28"/>
            <w:szCs w:val="28"/>
            <w:cs/>
          </w:rPr>
          <w:delText>)</w:delText>
        </w:r>
      </w:del>
    </w:p>
    <w:p w:rsidR="00801626" w:rsidRPr="000F6E03" w:rsidRDefault="003507CD" w:rsidP="00EB629C">
      <w:pPr>
        <w:jc w:val="both"/>
        <w:rPr>
          <w:rFonts w:ascii="Algerian" w:eastAsia="Calibri" w:hAnsi="Algerian" w:cs="Arial"/>
          <w:sz w:val="28"/>
          <w:szCs w:val="28"/>
        </w:rPr>
      </w:pPr>
      <w:r>
        <w:rPr>
          <w:rFonts w:ascii="Mangal" w:eastAsia="Aparajita" w:hAnsi="Mangal" w:cs="Mangal" w:hint="cs"/>
          <w:sz w:val="28"/>
          <w:szCs w:val="28"/>
          <w:cs/>
        </w:rPr>
        <w:t>स्नेहा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: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अरे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E248B5">
        <w:rPr>
          <w:rFonts w:ascii="Mangal" w:eastAsia="Aparajita" w:hAnsi="Mangal" w:cs="Mangal" w:hint="cs"/>
          <w:sz w:val="28"/>
          <w:szCs w:val="28"/>
          <w:cs/>
        </w:rPr>
        <w:t>भूमि</w:t>
      </w:r>
      <w:r w:rsidR="00E248B5"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 w:rsidR="00E248B5">
        <w:rPr>
          <w:rFonts w:ascii="Mangal" w:eastAsia="Aparajita" w:hAnsi="Mangal" w:cs="Mangal" w:hint="cs"/>
          <w:sz w:val="28"/>
          <w:szCs w:val="28"/>
          <w:cs/>
        </w:rPr>
        <w:t>मैडम</w:t>
      </w:r>
      <w:r>
        <w:rPr>
          <w:rFonts w:ascii="Algerian" w:eastAsia="Calibri" w:hAnsi="Algerian" w:cs="Arial"/>
          <w:sz w:val="28"/>
          <w:szCs w:val="28"/>
        </w:rPr>
        <w:t xml:space="preserve">… </w:t>
      </w:r>
      <w:r w:rsidR="00011D37">
        <w:rPr>
          <w:rFonts w:ascii="Mangal" w:eastAsia="Calibri" w:hAnsi="Mangal" w:cs="Mangal"/>
          <w:sz w:val="28"/>
          <w:szCs w:val="28"/>
          <w:cs/>
        </w:rPr>
        <w:t>मैम</w:t>
      </w:r>
      <w:r w:rsidR="00011D37">
        <w:rPr>
          <w:rFonts w:ascii="Mangal" w:eastAsia="Calibri" w:hAnsi="Mangal" w:cs="Mangal"/>
          <w:sz w:val="28"/>
          <w:szCs w:val="28"/>
        </w:rPr>
        <w:t>,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ins w:id="48" w:author="Bal sanskar" w:date="2017-01-18T05:54:00Z">
        <w:r w:rsidR="00D309CD">
          <w:rPr>
            <w:rFonts w:ascii="Mangal" w:eastAsia="Aparajita" w:hAnsi="Mangal" w:cs="Mangal"/>
            <w:sz w:val="28"/>
            <w:szCs w:val="28"/>
            <w:cs/>
          </w:rPr>
          <w:t xml:space="preserve">ये देखिये </w:t>
        </w:r>
      </w:ins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ins w:id="49" w:author="Bal sanskar" w:date="2017-01-18T05:55:00Z">
        <w:r w:rsidR="00D309CD">
          <w:rPr>
            <w:rFonts w:ascii="Mangal" w:eastAsia="Aparajita" w:hAnsi="Mangal" w:cs="Mangal"/>
            <w:sz w:val="28"/>
            <w:szCs w:val="28"/>
            <w:cs/>
          </w:rPr>
          <w:t xml:space="preserve">सेल्फी लगता है इसके अंदर भूत घुस गये हैं </w:t>
        </w:r>
      </w:ins>
      <w:del w:id="50" w:author="Bal sanskar" w:date="2017-01-18T05:55:00Z">
        <w:r w:rsidR="00047892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त</w:delText>
        </w:r>
        <w:r w:rsidR="00C40DF4" w:rsidDel="00D309CD">
          <w:rPr>
            <w:rFonts w:ascii="Algerian" w:eastAsia="Aparajita" w:hAnsi="Algerian" w:cs="Aparajita" w:hint="cs"/>
            <w:sz w:val="28"/>
            <w:szCs w:val="28"/>
            <w:cs/>
          </w:rPr>
          <w:delText>बी</w:delText>
        </w:r>
        <w:r w:rsidR="00047892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यत</w:delText>
        </w:r>
        <w:r w:rsidR="001663B7" w:rsidRPr="000F6E03" w:rsidDel="00D309CD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कुछ</w:delText>
        </w:r>
        <w:r w:rsidR="001663B7" w:rsidRPr="000F6E03" w:rsidDel="00D309CD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ठीक</w:delText>
        </w:r>
        <w:r w:rsidR="001663B7" w:rsidRPr="000F6E03" w:rsidDel="00D309CD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47892" w:rsidRPr="000F6E03" w:rsidDel="00D309CD">
          <w:rPr>
            <w:rFonts w:ascii="Algerian" w:eastAsia="Aparajita" w:hAnsi="Algerian" w:cs="Aparajita"/>
            <w:sz w:val="28"/>
            <w:szCs w:val="28"/>
            <w:cs/>
          </w:rPr>
          <w:delText>नहीं</w:delText>
        </w:r>
        <w:r w:rsidR="00DC192B" w:rsidDel="00D309CD">
          <w:rPr>
            <w:rFonts w:ascii="Algerian" w:eastAsia="Aparajita" w:hAnsi="Algerian" w:cs="Aparajita"/>
            <w:sz w:val="28"/>
            <w:szCs w:val="28"/>
            <w:cs/>
          </w:rPr>
          <w:delText xml:space="preserve"> </w:delText>
        </w:r>
        <w:r w:rsidR="00DC192B" w:rsidDel="00D309CD">
          <w:rPr>
            <w:rFonts w:ascii="Mangal" w:eastAsia="Aparajita" w:hAnsi="Mangal" w:cs="Mangal"/>
            <w:sz w:val="28"/>
            <w:szCs w:val="28"/>
            <w:cs/>
          </w:rPr>
          <w:delText>लग रही</w:delText>
        </w:r>
        <w:r w:rsidR="00047892" w:rsidRPr="000F6E03" w:rsidDel="00D309CD">
          <w:rPr>
            <w:rFonts w:ascii="Algerian" w:eastAsia="Calibri" w:hAnsi="Algerian" w:cs="Arial"/>
            <w:sz w:val="28"/>
            <w:szCs w:val="28"/>
          </w:rPr>
          <w:delText xml:space="preserve"> </w:delText>
        </w:r>
        <w:r w:rsidR="00C40DF4" w:rsidDel="00D309CD">
          <w:rPr>
            <w:rFonts w:ascii="Algerian" w:eastAsia="Calibri" w:hAnsi="Algerian" w:hint="cs"/>
            <w:sz w:val="28"/>
            <w:szCs w:val="28"/>
            <w:cs/>
          </w:rPr>
          <w:delText xml:space="preserve">है </w:delText>
        </w:r>
      </w:del>
      <w:ins w:id="51" w:author="Bal sanskar" w:date="2017-01-18T05:55:00Z">
        <w:r w:rsidR="00D309CD">
          <w:rPr>
            <w:rFonts w:ascii="Mangal" w:eastAsia="Calibri" w:hAnsi="Mangal" w:cs="Mangal"/>
            <w:sz w:val="28"/>
            <w:szCs w:val="28"/>
            <w:cs/>
          </w:rPr>
          <w:t xml:space="preserve">इसीलिए ये ऐसी हरकतें कर रही है </w:t>
        </w:r>
      </w:ins>
      <w:r w:rsidR="00C40DF4">
        <w:rPr>
          <w:rFonts w:ascii="Algerian" w:eastAsia="Calibri" w:hAnsi="Algerian" w:hint="cs"/>
          <w:sz w:val="28"/>
          <w:szCs w:val="28"/>
          <w:cs/>
        </w:rPr>
        <w:t>|</w:t>
      </w:r>
    </w:p>
    <w:p w:rsidR="00801626" w:rsidRPr="00DC192B" w:rsidRDefault="00E248B5" w:rsidP="00EB629C">
      <w:pPr>
        <w:jc w:val="both"/>
        <w:rPr>
          <w:rFonts w:ascii="Mangal" w:eastAsia="Calibri" w:hAnsi="Mangal" w:cs="Mangal"/>
          <w:sz w:val="28"/>
          <w:szCs w:val="28"/>
        </w:rPr>
      </w:pPr>
      <w:r>
        <w:rPr>
          <w:rFonts w:ascii="Mangal" w:eastAsia="Aparajita" w:hAnsi="Mangal" w:cs="Mangal" w:hint="cs"/>
          <w:sz w:val="28"/>
          <w:szCs w:val="28"/>
          <w:cs/>
        </w:rPr>
        <w:t>भूमि</w:t>
      </w:r>
      <w:r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>
        <w:rPr>
          <w:rFonts w:ascii="Mangal" w:eastAsia="Aparajita" w:hAnsi="Mangal" w:cs="Mangal" w:hint="cs"/>
          <w:sz w:val="28"/>
          <w:szCs w:val="28"/>
          <w:cs/>
        </w:rPr>
        <w:t>मैडम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: </w:t>
      </w:r>
      <w:ins w:id="52" w:author="Bal sanskar" w:date="2017-01-18T05:56:00Z">
        <w:r w:rsidR="00084BF3">
          <w:rPr>
            <w:rFonts w:ascii="Mangal" w:eastAsia="Calibri" w:hAnsi="Mangal" w:cs="Mangal"/>
            <w:sz w:val="28"/>
            <w:szCs w:val="28"/>
            <w:cs/>
          </w:rPr>
          <w:t>तुम</w:t>
        </w:r>
        <w:r w:rsidR="00084BF3">
          <w:rPr>
            <w:rFonts w:ascii="Mangal" w:eastAsia="Calibri" w:hAnsi="Mangal" w:cs="Mangal"/>
            <w:sz w:val="28"/>
            <w:szCs w:val="28"/>
          </w:rPr>
          <w:t xml:space="preserve"> </w:t>
        </w:r>
      </w:ins>
      <w:ins w:id="53" w:author="Bal sanskar" w:date="2017-01-18T05:57:00Z">
        <w:r w:rsidR="00084BF3">
          <w:rPr>
            <w:rFonts w:ascii="Mangal" w:eastAsia="Calibri" w:hAnsi="Mangal" w:cs="Mangal"/>
            <w:sz w:val="28"/>
            <w:szCs w:val="28"/>
            <w:cs/>
          </w:rPr>
          <w:t>सब</w:t>
        </w:r>
        <w:r w:rsidR="00084BF3">
          <w:rPr>
            <w:rFonts w:ascii="Mangal" w:eastAsia="Calibri" w:hAnsi="Mangal" w:cs="Mangal"/>
            <w:sz w:val="28"/>
            <w:szCs w:val="28"/>
          </w:rPr>
          <w:t xml:space="preserve"> </w:t>
        </w:r>
      </w:ins>
      <w:ins w:id="54" w:author="Bal sanskar" w:date="2017-01-18T05:56:00Z">
        <w:r w:rsidR="00084BF3">
          <w:rPr>
            <w:rFonts w:ascii="Mangal" w:eastAsia="Calibri" w:hAnsi="Mangal" w:cs="Mangal"/>
            <w:sz w:val="28"/>
            <w:szCs w:val="28"/>
            <w:cs/>
          </w:rPr>
          <w:t>घबराओ</w:t>
        </w:r>
        <w:r w:rsidR="00084BF3">
          <w:rPr>
            <w:rFonts w:ascii="Mangal" w:eastAsia="Calibri" w:hAnsi="Mangal" w:cs="Mangal"/>
            <w:sz w:val="28"/>
            <w:szCs w:val="28"/>
          </w:rPr>
          <w:t xml:space="preserve"> </w:t>
        </w:r>
        <w:r w:rsidR="00084BF3">
          <w:rPr>
            <w:rFonts w:ascii="Mangal" w:eastAsia="Calibri" w:hAnsi="Mangal" w:cs="Mangal"/>
            <w:sz w:val="28"/>
            <w:szCs w:val="28"/>
            <w:cs/>
          </w:rPr>
          <w:t>मत</w:t>
        </w:r>
        <w:r w:rsidR="00084BF3">
          <w:rPr>
            <w:rFonts w:ascii="Mangal" w:eastAsia="Calibri" w:hAnsi="Mangal" w:cs="Mangal"/>
            <w:sz w:val="28"/>
            <w:szCs w:val="28"/>
          </w:rPr>
          <w:t xml:space="preserve">, </w:t>
        </w:r>
        <w:r w:rsidR="00084BF3">
          <w:rPr>
            <w:rFonts w:ascii="Mangal" w:eastAsia="Calibri" w:hAnsi="Mangal" w:cs="Mangal"/>
            <w:sz w:val="28"/>
            <w:szCs w:val="28"/>
            <w:cs/>
          </w:rPr>
          <w:t>कुछ</w:t>
        </w:r>
        <w:r w:rsidR="00084BF3">
          <w:rPr>
            <w:rFonts w:ascii="Mangal" w:eastAsia="Calibri" w:hAnsi="Mangal" w:cs="Mangal"/>
            <w:sz w:val="28"/>
            <w:szCs w:val="28"/>
          </w:rPr>
          <w:t xml:space="preserve"> </w:t>
        </w:r>
        <w:r w:rsidR="00084BF3">
          <w:rPr>
            <w:rFonts w:ascii="Mangal" w:eastAsia="Calibri" w:hAnsi="Mangal" w:cs="Mangal"/>
            <w:sz w:val="28"/>
            <w:szCs w:val="28"/>
            <w:cs/>
          </w:rPr>
          <w:t>करते</w:t>
        </w:r>
        <w:r w:rsidR="00084BF3">
          <w:rPr>
            <w:rFonts w:ascii="Mangal" w:eastAsia="Calibri" w:hAnsi="Mangal" w:cs="Mangal"/>
            <w:sz w:val="28"/>
            <w:szCs w:val="28"/>
          </w:rPr>
          <w:t xml:space="preserve"> </w:t>
        </w:r>
        <w:r w:rsidR="00084BF3">
          <w:rPr>
            <w:rFonts w:ascii="Mangal" w:eastAsia="Calibri" w:hAnsi="Mangal" w:cs="Mangal"/>
            <w:sz w:val="28"/>
            <w:szCs w:val="28"/>
            <w:cs/>
          </w:rPr>
          <w:t>हैं</w:t>
        </w:r>
        <w:r w:rsidR="00084BF3">
          <w:rPr>
            <w:rFonts w:ascii="Mangal" w:eastAsia="Calibri" w:hAnsi="Mangal" w:cs="Mangal"/>
            <w:sz w:val="28"/>
            <w:szCs w:val="28"/>
          </w:rPr>
          <w:t xml:space="preserve"> </w:t>
        </w:r>
        <w:r w:rsidR="00084BF3">
          <w:rPr>
            <w:rFonts w:ascii="Mangal" w:eastAsia="Calibri" w:hAnsi="Mangal" w:cs="Mangal"/>
            <w:sz w:val="28"/>
            <w:szCs w:val="28"/>
            <w:cs/>
          </w:rPr>
          <w:t>।</w:t>
        </w:r>
        <w:r w:rsidR="00084BF3">
          <w:rPr>
            <w:rFonts w:ascii="Mangal" w:eastAsia="Calibri" w:hAnsi="Mangal" w:cs="Mangal"/>
            <w:sz w:val="28"/>
            <w:szCs w:val="28"/>
          </w:rPr>
          <w:t xml:space="preserve"> </w:t>
        </w:r>
      </w:ins>
      <w:del w:id="55" w:author="Bal sanskar" w:date="2017-01-18T05:56:00Z">
        <w:r w:rsidR="00A6603A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अरे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</w:del>
      <w:del w:id="56" w:author="Bal sanskar" w:date="2017-01-18T05:55:00Z">
        <w:r w:rsidR="00A6603A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ये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6603A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क्या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71173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हो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6603A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रहा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6603A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है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71173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इसे</w:delText>
        </w:r>
        <w:r w:rsidR="00A6603A" w:rsidRPr="000F6E03" w:rsidDel="00084BF3">
          <w:rPr>
            <w:rFonts w:ascii="Algerian" w:eastAsia="Aparajita" w:hAnsi="Algerian" w:cs="Arial"/>
            <w:sz w:val="28"/>
            <w:szCs w:val="28"/>
            <w:cs/>
          </w:rPr>
          <w:delText xml:space="preserve"> ...</w:delText>
        </w:r>
        <w:r w:rsidR="008D11FD" w:rsidDel="00084BF3">
          <w:rPr>
            <w:rFonts w:ascii="Mangal" w:eastAsia="Aparajita" w:hAnsi="Mangal" w:cs="Mangal" w:hint="cs"/>
            <w:sz w:val="28"/>
            <w:szCs w:val="28"/>
            <w:cs/>
          </w:rPr>
          <w:delText>निक्की</w:delText>
        </w:r>
        <w:r w:rsidR="00DC192B" w:rsidDel="00084BF3">
          <w:rPr>
            <w:rFonts w:ascii="Mangal" w:eastAsia="Aparajita" w:hAnsi="Mangal" w:cs="Mangal"/>
            <w:sz w:val="28"/>
            <w:szCs w:val="28"/>
            <w:cs/>
          </w:rPr>
          <w:delText xml:space="preserve"> ।</w:delText>
        </w:r>
      </w:del>
      <w:del w:id="57" w:author="Bal sanskar" w:date="2017-01-18T05:54:00Z">
        <w:r w:rsidR="001663B7" w:rsidRPr="000F6E03" w:rsidDel="00D309CD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8D11FD" w:rsidDel="00D309CD">
          <w:rPr>
            <w:rFonts w:ascii="Mangal" w:eastAsia="Aparajita" w:hAnsi="Mangal" w:cs="Mangal" w:hint="cs"/>
            <w:sz w:val="28"/>
            <w:szCs w:val="28"/>
            <w:cs/>
          </w:rPr>
          <w:delText>निक्की</w:delText>
        </w:r>
        <w:r w:rsidR="00A6603A" w:rsidRPr="000F6E03" w:rsidDel="00D309CD">
          <w:rPr>
            <w:rFonts w:ascii="Algerian" w:eastAsia="Aparajita" w:hAnsi="Algerian" w:cs="Arial"/>
            <w:sz w:val="28"/>
            <w:szCs w:val="28"/>
            <w:cs/>
          </w:rPr>
          <w:delText xml:space="preserve"> </w:delText>
        </w:r>
        <w:r w:rsidR="00DC192B" w:rsidDel="00D309CD">
          <w:rPr>
            <w:rFonts w:ascii="Mangal" w:eastAsia="Aparajita" w:hAnsi="Mangal" w:cs="Mangal"/>
            <w:sz w:val="28"/>
            <w:szCs w:val="28"/>
            <w:cs/>
          </w:rPr>
          <w:delText>ऐसी लड़की नहीं है ।</w:delText>
        </w:r>
      </w:del>
      <w:del w:id="58" w:author="Bal sanskar" w:date="2017-01-18T05:55:00Z">
        <w:r w:rsidR="00A6603A" w:rsidRPr="000F6E03" w:rsidDel="00084BF3">
          <w:rPr>
            <w:rFonts w:ascii="Algerian" w:eastAsia="Aparajita" w:hAnsi="Algerian" w:cs="Arial"/>
            <w:sz w:val="28"/>
            <w:szCs w:val="28"/>
            <w:cs/>
          </w:rPr>
          <w:delText>...</w:delText>
        </w:r>
      </w:del>
      <w:r w:rsidR="00671173" w:rsidRPr="000F6E03">
        <w:rPr>
          <w:rFonts w:ascii="Algerian" w:eastAsia="Aparajita" w:hAnsi="Algerian" w:cs="Aparajita"/>
          <w:sz w:val="28"/>
          <w:szCs w:val="28"/>
          <w:cs/>
        </w:rPr>
        <w:t>कॉलेज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671173" w:rsidRPr="000F6E03">
        <w:rPr>
          <w:rFonts w:ascii="Algerian" w:eastAsia="Aparajita" w:hAnsi="Algerian" w:cs="Aparajita"/>
          <w:sz w:val="28"/>
          <w:szCs w:val="28"/>
          <w:cs/>
        </w:rPr>
        <w:t>तो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16C67">
        <w:rPr>
          <w:rFonts w:ascii="Algerian" w:eastAsia="Aparajita" w:hAnsi="Algerian" w:cs="Aparajita" w:hint="cs"/>
          <w:sz w:val="28"/>
          <w:szCs w:val="28"/>
          <w:cs/>
        </w:rPr>
        <w:t xml:space="preserve">पूरा हो </w:t>
      </w:r>
      <w:r w:rsidR="00671173" w:rsidRPr="000F6E03">
        <w:rPr>
          <w:rFonts w:ascii="Algerian" w:eastAsia="Aparajita" w:hAnsi="Algerian" w:cs="Aparajita"/>
          <w:sz w:val="28"/>
          <w:szCs w:val="28"/>
          <w:cs/>
        </w:rPr>
        <w:t>गया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507CD">
        <w:rPr>
          <w:rFonts w:ascii="Algerian" w:eastAsia="Aparajita" w:hAnsi="Algerian" w:cs="Aparajita" w:hint="cs"/>
          <w:sz w:val="28"/>
          <w:szCs w:val="28"/>
          <w:cs/>
        </w:rPr>
        <w:t>है</w:t>
      </w:r>
      <w:r w:rsidR="00280421">
        <w:rPr>
          <w:rFonts w:ascii="Algerian" w:eastAsia="Aparajita" w:hAnsi="Algerian" w:cs="Aparajita" w:hint="cs"/>
          <w:sz w:val="28"/>
          <w:szCs w:val="28"/>
          <w:cs/>
        </w:rPr>
        <w:t>,</w:t>
      </w:r>
      <w:r w:rsidR="003507CD">
        <w:rPr>
          <w:rFonts w:ascii="Algerian" w:eastAsia="Aparajita" w:hAnsi="Algerian" w:cs="Aparajita"/>
          <w:sz w:val="28"/>
          <w:szCs w:val="28"/>
          <w:cs/>
        </w:rPr>
        <w:t xml:space="preserve"> </w:t>
      </w:r>
      <w:r w:rsidR="00671173" w:rsidRPr="000F6E03">
        <w:rPr>
          <w:rFonts w:ascii="Algerian" w:eastAsia="Aparajita" w:hAnsi="Algerian" w:cs="Aparajita"/>
          <w:sz w:val="28"/>
          <w:szCs w:val="28"/>
          <w:cs/>
        </w:rPr>
        <w:t>चलो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ins w:id="59" w:author="Bal sanskar" w:date="2017-01-18T05:55:00Z">
        <w:r w:rsidR="00084BF3">
          <w:rPr>
            <w:rFonts w:ascii="Mangal" w:eastAsia="Aparajita" w:hAnsi="Mangal" w:cs="Mangal"/>
            <w:sz w:val="28"/>
            <w:szCs w:val="28"/>
            <w:cs/>
          </w:rPr>
          <w:t>मेरा घर सामने ही है</w:t>
        </w:r>
      </w:ins>
      <w:del w:id="60" w:author="Bal sanskar" w:date="2017-01-18T05:56:00Z">
        <w:r w:rsidR="00671173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सामने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71173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मेरा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71173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घर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71173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है</w:delText>
        </w:r>
      </w:del>
      <w:r w:rsidR="00FE50DB" w:rsidRPr="000F6E03">
        <w:rPr>
          <w:rFonts w:ascii="Algerian" w:eastAsia="Aparajita" w:hAnsi="Algerian" w:cs="Aparajita"/>
          <w:sz w:val="28"/>
          <w:szCs w:val="28"/>
          <w:cs/>
        </w:rPr>
        <w:t>.</w:t>
      </w:r>
      <w:r w:rsidR="00C16C67">
        <w:rPr>
          <w:rFonts w:ascii="Algerian" w:eastAsia="Aparajita" w:hAnsi="Algerian" w:cs="Aparajita" w:hint="cs"/>
          <w:sz w:val="28"/>
          <w:szCs w:val="28"/>
          <w:cs/>
        </w:rPr>
        <w:t xml:space="preserve">..इसे </w:t>
      </w:r>
      <w:r w:rsidR="00280421">
        <w:rPr>
          <w:rFonts w:ascii="Algerian" w:eastAsia="Aparajita" w:hAnsi="Algerian" w:cs="Aparajita" w:hint="cs"/>
          <w:sz w:val="28"/>
          <w:szCs w:val="28"/>
          <w:cs/>
        </w:rPr>
        <w:t xml:space="preserve">वहीं ले </w:t>
      </w:r>
      <w:r w:rsidR="00FE50DB" w:rsidRPr="000F6E03">
        <w:rPr>
          <w:rFonts w:ascii="Algerian" w:eastAsia="Aparajita" w:hAnsi="Algerian" w:cs="Aparajita"/>
          <w:sz w:val="28"/>
          <w:szCs w:val="28"/>
          <w:cs/>
        </w:rPr>
        <w:t xml:space="preserve">चलते </w:t>
      </w:r>
      <w:r w:rsidR="00280421">
        <w:rPr>
          <w:rFonts w:ascii="Algerian" w:eastAsia="Aparajita" w:hAnsi="Algerian" w:cs="Aparajita" w:hint="cs"/>
          <w:sz w:val="28"/>
          <w:szCs w:val="28"/>
          <w:cs/>
        </w:rPr>
        <w:t xml:space="preserve">हैं </w:t>
      </w:r>
      <w:r w:rsidR="00047892" w:rsidRPr="000F6E03">
        <w:rPr>
          <w:rFonts w:ascii="Algerian" w:eastAsia="Calibri" w:hAnsi="Algerian" w:cs="Arial"/>
          <w:sz w:val="28"/>
          <w:szCs w:val="28"/>
        </w:rPr>
        <w:t>|</w:t>
      </w:r>
      <w:r w:rsidR="00DC192B">
        <w:rPr>
          <w:rFonts w:ascii="Algerian" w:eastAsia="Calibri" w:hAnsi="Algerian" w:cs="Arial"/>
          <w:sz w:val="28"/>
          <w:szCs w:val="28"/>
        </w:rPr>
        <w:t xml:space="preserve"> </w:t>
      </w:r>
      <w:del w:id="61" w:author="Bal sanskar" w:date="2017-01-18T05:57:00Z">
        <w:r w:rsidR="00DC192B" w:rsidDel="00084BF3">
          <w:rPr>
            <w:rFonts w:ascii="Mangal" w:eastAsia="Calibri" w:hAnsi="Mangal" w:cs="Mangal"/>
            <w:sz w:val="28"/>
            <w:szCs w:val="28"/>
            <w:cs/>
          </w:rPr>
          <w:delText>इस पर कोई जादूई असर लग रहा है ।</w:delText>
        </w:r>
      </w:del>
    </w:p>
    <w:p w:rsidR="00084BF3" w:rsidRDefault="003E0628" w:rsidP="00EB629C">
      <w:pPr>
        <w:jc w:val="both"/>
        <w:rPr>
          <w:ins w:id="62" w:author="Bal sanskar" w:date="2017-01-18T05:59:00Z"/>
          <w:rFonts w:ascii="Algerian" w:eastAsia="Calibri" w:hAnsi="Algerian"/>
          <w:sz w:val="28"/>
          <w:szCs w:val="28"/>
          <w:cs/>
        </w:rPr>
      </w:pPr>
      <w:del w:id="63" w:author="Bal sanskar" w:date="2017-01-18T06:00:00Z">
        <w:r w:rsidRPr="000F6E03" w:rsidDel="00084BF3">
          <w:rPr>
            <w:rFonts w:ascii="Algerian" w:eastAsia="Calibri" w:hAnsi="Algerian" w:cs="Arial"/>
            <w:sz w:val="28"/>
            <w:szCs w:val="28"/>
            <w:cs/>
          </w:rPr>
          <w:delText>(</w:delText>
        </w:r>
      </w:del>
      <w:r w:rsidR="00E248B5">
        <w:rPr>
          <w:rFonts w:ascii="Algerian" w:eastAsia="Calibri" w:hAnsi="Algerian"/>
          <w:sz w:val="28"/>
          <w:szCs w:val="28"/>
          <w:cs/>
        </w:rPr>
        <w:t>भूमि मैडम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/>
          <w:sz w:val="28"/>
          <w:szCs w:val="28"/>
          <w:cs/>
        </w:rPr>
        <w:t>के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/>
          <w:sz w:val="28"/>
          <w:szCs w:val="28"/>
          <w:cs/>
        </w:rPr>
        <w:t>घर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/>
          <w:sz w:val="28"/>
          <w:szCs w:val="28"/>
          <w:cs/>
        </w:rPr>
        <w:t>में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2D10E9">
        <w:rPr>
          <w:rFonts w:ascii="Algerian" w:eastAsia="Calibri" w:hAnsi="Algerian" w:hint="cs"/>
          <w:sz w:val="28"/>
          <w:szCs w:val="28"/>
          <w:cs/>
        </w:rPr>
        <w:t xml:space="preserve">पूज्य </w:t>
      </w:r>
      <w:r w:rsidRPr="000F6E03">
        <w:rPr>
          <w:rFonts w:ascii="Algerian" w:eastAsia="Calibri" w:hAnsi="Algerian"/>
          <w:sz w:val="28"/>
          <w:szCs w:val="28"/>
          <w:cs/>
        </w:rPr>
        <w:t>बापूजी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/>
          <w:sz w:val="28"/>
          <w:szCs w:val="28"/>
          <w:cs/>
        </w:rPr>
        <w:t>का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/>
          <w:sz w:val="28"/>
          <w:szCs w:val="28"/>
          <w:cs/>
        </w:rPr>
        <w:t>बड़ा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2D10E9">
        <w:rPr>
          <w:rFonts w:ascii="Algerian" w:eastAsia="Calibri" w:hAnsi="Algerian" w:hint="cs"/>
          <w:sz w:val="28"/>
          <w:szCs w:val="28"/>
          <w:cs/>
        </w:rPr>
        <w:t xml:space="preserve">श्रीचित्र </w:t>
      </w:r>
      <w:r w:rsidRPr="000F6E03">
        <w:rPr>
          <w:rFonts w:ascii="Algerian" w:eastAsia="Calibri" w:hAnsi="Algerian"/>
          <w:sz w:val="28"/>
          <w:szCs w:val="28"/>
          <w:cs/>
        </w:rPr>
        <w:t>है</w:t>
      </w:r>
      <w:r w:rsidRPr="000F6E03">
        <w:rPr>
          <w:rFonts w:ascii="Algerian" w:eastAsia="Calibri" w:hAnsi="Algerian" w:cs="Arial"/>
          <w:sz w:val="28"/>
          <w:szCs w:val="28"/>
          <w:cs/>
        </w:rPr>
        <w:t xml:space="preserve"> ..</w:t>
      </w:r>
      <w:r w:rsidRPr="000F6E03">
        <w:rPr>
          <w:rFonts w:ascii="Algerian" w:eastAsia="Calibri" w:hAnsi="Algerian"/>
          <w:sz w:val="28"/>
          <w:szCs w:val="28"/>
          <w:cs/>
        </w:rPr>
        <w:t>जिसे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Pr="000F6E03">
        <w:rPr>
          <w:rFonts w:ascii="Algerian" w:eastAsia="Calibri" w:hAnsi="Algerian"/>
          <w:sz w:val="28"/>
          <w:szCs w:val="28"/>
          <w:cs/>
        </w:rPr>
        <w:t>देखकर</w:t>
      </w:r>
      <w:r w:rsidR="001663B7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</w:p>
    <w:p w:rsidR="00671173" w:rsidRPr="000F6E03" w:rsidRDefault="003E0628" w:rsidP="00EB629C">
      <w:pPr>
        <w:jc w:val="both"/>
        <w:rPr>
          <w:rFonts w:ascii="Algerian" w:eastAsia="Calibri" w:hAnsi="Algerian" w:cs="Arial"/>
          <w:sz w:val="28"/>
          <w:szCs w:val="28"/>
        </w:rPr>
      </w:pPr>
      <w:del w:id="64" w:author="Bal sanskar" w:date="2017-01-18T05:57:00Z">
        <w:r w:rsidRPr="000F6E03" w:rsidDel="00084BF3">
          <w:rPr>
            <w:rFonts w:ascii="Algerian" w:eastAsia="Calibri" w:hAnsi="Algerian"/>
            <w:sz w:val="28"/>
            <w:szCs w:val="28"/>
            <w:cs/>
          </w:rPr>
          <w:delText>भूत</w:delText>
        </w:r>
        <w:r w:rsidR="001663B7" w:rsidRPr="000F6E03" w:rsidDel="00084BF3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</w:del>
      <w:ins w:id="65" w:author="Bal sanskar" w:date="2017-01-18T05:57:00Z">
        <w:r w:rsidR="00084BF3">
          <w:rPr>
            <w:rFonts w:ascii="Mangal" w:eastAsia="Calibri" w:hAnsi="Mangal" w:cs="Mangal"/>
            <w:sz w:val="28"/>
            <w:szCs w:val="28"/>
            <w:cs/>
          </w:rPr>
          <w:t>निक्की</w:t>
        </w:r>
      </w:ins>
      <w:ins w:id="66" w:author="Bal sanskar" w:date="2017-01-18T05:59:00Z">
        <w:r w:rsidR="00084BF3">
          <w:rPr>
            <w:rFonts w:ascii="Mangal" w:eastAsia="Calibri" w:hAnsi="Mangal" w:cs="Mangal"/>
            <w:sz w:val="28"/>
            <w:szCs w:val="28"/>
            <w:cs/>
          </w:rPr>
          <w:t xml:space="preserve"> चिल्लाने लगती है</w:t>
        </w:r>
      </w:ins>
      <w:ins w:id="67" w:author="Bal sanskar" w:date="2017-01-18T05:57:00Z">
        <w:r w:rsidR="00084BF3">
          <w:rPr>
            <w:rFonts w:ascii="Mangal" w:eastAsia="Calibri" w:hAnsi="Mangal" w:cs="Mangal"/>
            <w:sz w:val="28"/>
            <w:szCs w:val="28"/>
            <w:cs/>
          </w:rPr>
          <w:t xml:space="preserve"> </w:t>
        </w:r>
      </w:ins>
      <w:ins w:id="68" w:author="Bal sanskar" w:date="2017-01-18T05:59:00Z">
        <w:r w:rsidR="00084BF3">
          <w:rPr>
            <w:rFonts w:ascii="Mangal" w:eastAsia="Calibri" w:hAnsi="Mangal" w:cs="Mangal"/>
            <w:sz w:val="28"/>
            <w:szCs w:val="28"/>
            <w:cs/>
          </w:rPr>
          <w:t xml:space="preserve">- </w:t>
        </w:r>
      </w:ins>
      <w:ins w:id="69" w:author="Bal sanskar" w:date="2017-01-18T05:58:00Z">
        <w:r w:rsidR="00084BF3">
          <w:rPr>
            <w:rFonts w:ascii="Mangal" w:eastAsia="Calibri" w:hAnsi="Mangal" w:cs="Mangal"/>
            <w:sz w:val="28"/>
            <w:szCs w:val="28"/>
            <w:cs/>
          </w:rPr>
          <w:t xml:space="preserve">छोड़ो-मुझे, मुझे यहाँ जलन हो रही है </w:t>
        </w:r>
      </w:ins>
      <w:ins w:id="70" w:author="Bal sanskar" w:date="2017-01-18T06:00:00Z">
        <w:r w:rsidR="00084BF3">
          <w:rPr>
            <w:rFonts w:ascii="Mangal" w:eastAsia="Calibri" w:hAnsi="Mangal" w:cs="Mangal"/>
            <w:sz w:val="28"/>
            <w:szCs w:val="28"/>
            <w:cs/>
          </w:rPr>
          <w:t xml:space="preserve">। </w:t>
        </w:r>
      </w:ins>
      <w:del w:id="71" w:author="Bal sanskar" w:date="2017-01-18T05:58:00Z">
        <w:r w:rsidR="002D10E9" w:rsidDel="00084BF3">
          <w:rPr>
            <w:rFonts w:ascii="Algerian" w:eastAsia="Calibri" w:hAnsi="Algerian" w:hint="cs"/>
            <w:sz w:val="28"/>
            <w:szCs w:val="28"/>
            <w:cs/>
          </w:rPr>
          <w:delText xml:space="preserve">कांपने </w:delText>
        </w:r>
      </w:del>
      <w:del w:id="72" w:author="Bal sanskar" w:date="2017-01-18T06:00:00Z">
        <w:r w:rsidRPr="000F6E03" w:rsidDel="00084BF3">
          <w:rPr>
            <w:rFonts w:ascii="Algerian" w:eastAsia="Calibri" w:hAnsi="Algerian"/>
            <w:sz w:val="28"/>
            <w:szCs w:val="28"/>
            <w:cs/>
          </w:rPr>
          <w:delText>लगत</w:delText>
        </w:r>
      </w:del>
      <w:del w:id="73" w:author="Bal sanskar" w:date="2017-01-18T05:58:00Z">
        <w:r w:rsidRPr="000F6E03" w:rsidDel="00084BF3">
          <w:rPr>
            <w:rFonts w:ascii="Algerian" w:eastAsia="Calibri" w:hAnsi="Algerian"/>
            <w:sz w:val="28"/>
            <w:szCs w:val="28"/>
            <w:cs/>
          </w:rPr>
          <w:delText>े</w:delText>
        </w:r>
      </w:del>
      <w:del w:id="74" w:author="Bal sanskar" w:date="2017-01-18T06:00:00Z">
        <w:r w:rsidR="001663B7" w:rsidRPr="000F6E03" w:rsidDel="00084BF3">
          <w:rPr>
            <w:rFonts w:ascii="Algerian" w:eastAsia="Calibri" w:hAnsi="Algerian" w:hint="cs"/>
            <w:sz w:val="28"/>
            <w:szCs w:val="28"/>
            <w:cs/>
          </w:rPr>
          <w:delText xml:space="preserve"> </w:delText>
        </w:r>
        <w:r w:rsidR="002D10E9" w:rsidDel="00084BF3">
          <w:rPr>
            <w:rFonts w:ascii="Algerian" w:eastAsia="Calibri" w:hAnsi="Algerian" w:hint="cs"/>
            <w:sz w:val="28"/>
            <w:szCs w:val="28"/>
            <w:cs/>
          </w:rPr>
          <w:delText>है</w:delText>
        </w:r>
      </w:del>
      <w:del w:id="75" w:author="Bal sanskar" w:date="2017-01-18T05:58:00Z">
        <w:r w:rsidR="002D10E9" w:rsidDel="00084BF3">
          <w:rPr>
            <w:rFonts w:ascii="Algerian" w:eastAsia="Calibri" w:hAnsi="Algerian" w:hint="cs"/>
            <w:sz w:val="28"/>
            <w:szCs w:val="28"/>
            <w:cs/>
          </w:rPr>
          <w:delText xml:space="preserve">ं </w:delText>
        </w:r>
      </w:del>
      <w:del w:id="76" w:author="Bal sanskar" w:date="2017-01-18T06:00:00Z">
        <w:r w:rsidRPr="000F6E03" w:rsidDel="00084BF3">
          <w:rPr>
            <w:rFonts w:ascii="Algerian" w:eastAsia="Calibri" w:hAnsi="Algerian" w:cs="Arial"/>
            <w:sz w:val="28"/>
            <w:szCs w:val="28"/>
            <w:cs/>
          </w:rPr>
          <w:delText>)</w:delText>
        </w:r>
      </w:del>
    </w:p>
    <w:p w:rsidR="00DE287B" w:rsidRDefault="00E248B5" w:rsidP="00EB629C">
      <w:pPr>
        <w:jc w:val="both"/>
        <w:rPr>
          <w:rFonts w:ascii="Algerian" w:eastAsia="Aparajita" w:hAnsi="Algerian"/>
          <w:sz w:val="28"/>
          <w:szCs w:val="28"/>
        </w:rPr>
      </w:pPr>
      <w:r>
        <w:rPr>
          <w:rFonts w:ascii="Mangal" w:eastAsia="Aparajita" w:hAnsi="Mangal" w:cs="Mangal" w:hint="cs"/>
          <w:sz w:val="28"/>
          <w:szCs w:val="28"/>
          <w:cs/>
        </w:rPr>
        <w:t>भूमि</w:t>
      </w:r>
      <w:r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>
        <w:rPr>
          <w:rFonts w:ascii="Mangal" w:eastAsia="Aparajita" w:hAnsi="Mangal" w:cs="Mangal" w:hint="cs"/>
          <w:sz w:val="28"/>
          <w:szCs w:val="28"/>
          <w:cs/>
        </w:rPr>
        <w:t>मैडम</w:t>
      </w:r>
      <w:r w:rsidR="003E0628" w:rsidRPr="000F6E03">
        <w:rPr>
          <w:rFonts w:ascii="Algerian" w:eastAsia="Calibri" w:hAnsi="Algerian" w:cs="Arial"/>
          <w:sz w:val="28"/>
          <w:szCs w:val="28"/>
        </w:rPr>
        <w:t xml:space="preserve"> : </w:t>
      </w:r>
      <w:r w:rsidR="00DC192B" w:rsidRPr="000F6E03">
        <w:rPr>
          <w:rFonts w:ascii="Algerian" w:eastAsia="Aparajita" w:hAnsi="Algerian" w:cs="Arial"/>
          <w:sz w:val="28"/>
          <w:szCs w:val="28"/>
          <w:cs/>
        </w:rPr>
        <w:t>...</w:t>
      </w:r>
      <w:r w:rsidR="00DC192B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DC192B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DC192B" w:rsidRPr="000F6E03">
        <w:rPr>
          <w:rFonts w:ascii="Algerian" w:eastAsia="Aparajita" w:hAnsi="Algerian" w:cs="Aparajita"/>
          <w:sz w:val="28"/>
          <w:szCs w:val="28"/>
          <w:cs/>
        </w:rPr>
        <w:t>को</w:t>
      </w:r>
      <w:r w:rsidR="00DC192B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DC192B" w:rsidRPr="000F6E03">
        <w:rPr>
          <w:rFonts w:ascii="Algerian" w:eastAsia="Aparajita" w:hAnsi="Algerian" w:cs="Aparajita"/>
          <w:sz w:val="28"/>
          <w:szCs w:val="28"/>
          <w:cs/>
        </w:rPr>
        <w:t>यहाँ</w:t>
      </w:r>
      <w:r w:rsidR="00DC192B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DC192B" w:rsidRPr="000F6E03">
        <w:rPr>
          <w:rFonts w:ascii="Algerian" w:eastAsia="Aparajita" w:hAnsi="Algerian" w:cs="Aparajita"/>
          <w:sz w:val="28"/>
          <w:szCs w:val="28"/>
          <w:cs/>
        </w:rPr>
        <w:t>बिठाओ</w:t>
      </w:r>
      <w:r w:rsidR="00DC192B" w:rsidRPr="000F6E03">
        <w:rPr>
          <w:rFonts w:ascii="Algerian" w:eastAsia="Aparajita" w:hAnsi="Algerian" w:cs="Arial"/>
          <w:sz w:val="28"/>
          <w:szCs w:val="28"/>
          <w:cs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 xml:space="preserve">। 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देखो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ये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मेरे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66449" w:rsidRPr="000F6E03">
        <w:rPr>
          <w:rFonts w:ascii="Algerian" w:eastAsia="Aparajita" w:hAnsi="Algerian" w:cs="Aparajita"/>
          <w:sz w:val="28"/>
          <w:szCs w:val="28"/>
          <w:cs/>
        </w:rPr>
        <w:t>सद्गुरु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DE287B">
        <w:rPr>
          <w:rFonts w:ascii="Algerian" w:eastAsia="Aparajita" w:hAnsi="Algerian" w:cs="Aparajita" w:hint="cs"/>
          <w:sz w:val="28"/>
          <w:szCs w:val="28"/>
          <w:cs/>
        </w:rPr>
        <w:t>हैं ..</w:t>
      </w:r>
      <w:r w:rsidR="003E0628" w:rsidRPr="000F6E03">
        <w:rPr>
          <w:rFonts w:ascii="Algerian" w:eastAsia="Aparajita" w:hAnsi="Algerian" w:cs="Arial"/>
          <w:sz w:val="28"/>
          <w:szCs w:val="28"/>
          <w:cs/>
        </w:rPr>
        <w:t>.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उन्होंने</w:t>
      </w:r>
      <w:r w:rsidR="00E01495">
        <w:rPr>
          <w:rFonts w:ascii="Algerian" w:eastAsia="Aparajita" w:hAnsi="Algerian" w:cs="Aparajita"/>
          <w:sz w:val="28"/>
          <w:szCs w:val="28"/>
          <w:cs/>
        </w:rPr>
        <w:t xml:space="preserve"> </w:t>
      </w:r>
      <w:r w:rsidR="00E01495">
        <w:rPr>
          <w:rFonts w:ascii="Mangal" w:eastAsia="Aparajita" w:hAnsi="Mangal" w:cs="Mangal"/>
          <w:sz w:val="28"/>
          <w:szCs w:val="28"/>
          <w:cs/>
        </w:rPr>
        <w:t xml:space="preserve">हमें 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सिखाया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3E0628" w:rsidRPr="000F6E03">
        <w:rPr>
          <w:rFonts w:ascii="Algerian" w:eastAsia="Aparajita" w:hAnsi="Algerian" w:cs="Arial"/>
          <w:sz w:val="28"/>
          <w:szCs w:val="28"/>
          <w:cs/>
        </w:rPr>
        <w:t xml:space="preserve"> </w:t>
      </w:r>
      <w:r w:rsidR="00DE287B">
        <w:rPr>
          <w:rFonts w:ascii="Algerian" w:eastAsia="Aparajita" w:hAnsi="Algerian" w:hint="cs"/>
          <w:sz w:val="28"/>
          <w:szCs w:val="28"/>
          <w:cs/>
        </w:rPr>
        <w:t xml:space="preserve">कि </w:t>
      </w:r>
    </w:p>
    <w:p w:rsidR="00DE287B" w:rsidDel="00084BF3" w:rsidRDefault="002D7276" w:rsidP="00EB629C">
      <w:pPr>
        <w:jc w:val="both"/>
        <w:rPr>
          <w:del w:id="77" w:author="Bal sanskar" w:date="2017-01-18T06:01:00Z"/>
          <w:rFonts w:ascii="Algerian" w:eastAsia="Aparajita" w:hAnsi="Algerian" w:cs="Aparajita"/>
          <w:sz w:val="28"/>
          <w:szCs w:val="28"/>
        </w:rPr>
      </w:pPr>
      <w:del w:id="78" w:author="Bal sanskar" w:date="2017-01-18T06:01:00Z">
        <w:r w:rsidDel="00084BF3">
          <w:rPr>
            <w:rFonts w:ascii="Algerian" w:eastAsia="Aparajita" w:hAnsi="Algerian" w:cs="Aparajita" w:hint="cs"/>
            <w:sz w:val="28"/>
            <w:szCs w:val="28"/>
            <w:cs/>
          </w:rPr>
          <w:delText>''</w:delText>
        </w:r>
        <w:r w:rsidR="003E0628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जब</w:delText>
        </w:r>
        <w:r w:rsidR="00DE287B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हि 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E0628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नाम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E0628"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ह्रदय</w:delText>
        </w:r>
        <w:r w:rsidR="00DE287B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धरयो ,भयो पाप का नाश ,</w:delText>
        </w:r>
      </w:del>
    </w:p>
    <w:p w:rsidR="00A0167F" w:rsidRPr="000F6E03" w:rsidRDefault="003E0628" w:rsidP="00EB629C">
      <w:pPr>
        <w:jc w:val="both"/>
        <w:rPr>
          <w:rFonts w:ascii="Algerian" w:eastAsia="Aparajita" w:hAnsi="Algerian"/>
          <w:sz w:val="28"/>
          <w:szCs w:val="28"/>
        </w:rPr>
      </w:pPr>
      <w:del w:id="79" w:author="Bal sanskar" w:date="2017-01-18T06:01:00Z">
        <w:r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lastRenderedPageBreak/>
          <w:delText>जैसे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DE287B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चिनगी </w:delText>
        </w:r>
        <w:r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आग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की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DE287B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,पडी </w:delText>
        </w:r>
        <w:r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पुराने</w:delText>
        </w:r>
        <w:r w:rsidR="001663B7" w:rsidRPr="000F6E03" w:rsidDel="00084BF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Pr="000F6E03" w:rsidDel="00084BF3">
          <w:rPr>
            <w:rFonts w:ascii="Algerian" w:eastAsia="Aparajita" w:hAnsi="Algerian" w:cs="Aparajita"/>
            <w:sz w:val="28"/>
            <w:szCs w:val="28"/>
            <w:cs/>
          </w:rPr>
          <w:delText>घास</w:delText>
        </w:r>
        <w:r w:rsidRPr="000F6E03" w:rsidDel="00084BF3">
          <w:rPr>
            <w:rFonts w:ascii="Algerian" w:eastAsia="Aparajita" w:hAnsi="Algerian" w:cs="Arial"/>
            <w:sz w:val="28"/>
            <w:szCs w:val="28"/>
            <w:cs/>
          </w:rPr>
          <w:delText xml:space="preserve"> </w:delText>
        </w:r>
        <w:r w:rsidR="00DE287B" w:rsidDel="00084BF3">
          <w:rPr>
            <w:rFonts w:ascii="Algerian" w:eastAsia="Aparajita" w:hAnsi="Algerian" w:hint="cs"/>
            <w:sz w:val="28"/>
            <w:szCs w:val="28"/>
            <w:cs/>
          </w:rPr>
          <w:delText>|</w:delText>
        </w:r>
        <w:r w:rsidR="002D7276" w:rsidDel="00084BF3">
          <w:rPr>
            <w:rFonts w:ascii="Algerian" w:eastAsia="Aparajita" w:hAnsi="Algerian" w:hint="cs"/>
            <w:sz w:val="28"/>
            <w:szCs w:val="28"/>
            <w:cs/>
          </w:rPr>
          <w:delText>''</w:delText>
        </w:r>
        <w:r w:rsidR="00DE287B" w:rsidDel="00084BF3">
          <w:rPr>
            <w:rFonts w:ascii="Algerian" w:eastAsia="Aparajita" w:hAnsi="Algerian" w:hint="cs"/>
            <w:sz w:val="28"/>
            <w:szCs w:val="28"/>
            <w:cs/>
          </w:rPr>
          <w:delText xml:space="preserve"> </w:delText>
        </w:r>
        <w:r w:rsidR="00DC192B" w:rsidDel="00084BF3">
          <w:rPr>
            <w:rFonts w:ascii="Algerian" w:eastAsia="Aparajita" w:hAnsi="Algerian"/>
            <w:sz w:val="28"/>
            <w:szCs w:val="28"/>
            <w:cs/>
          </w:rPr>
          <w:delText xml:space="preserve"> </w:delText>
        </w:r>
        <w:r w:rsidRPr="000F6E03" w:rsidDel="00084BF3">
          <w:rPr>
            <w:rFonts w:ascii="Algerian" w:eastAsia="Aparajita" w:hAnsi="Algerian" w:cs="Arial"/>
            <w:sz w:val="28"/>
            <w:szCs w:val="28"/>
            <w:cs/>
          </w:rPr>
          <w:delText>..</w:delText>
        </w:r>
      </w:del>
      <w:ins w:id="80" w:author="Bal sanskar" w:date="2017-01-18T06:01:00Z">
        <w:r w:rsidR="009D5D53">
          <w:rPr>
            <w:rFonts w:ascii="Mangal" w:eastAsia="Aparajita" w:hAnsi="Mangal" w:cs="Mangal"/>
            <w:sz w:val="28"/>
            <w:szCs w:val="28"/>
            <w:cs/>
          </w:rPr>
          <w:t xml:space="preserve">भगवान का नाम लेने से, कीर्तन करने से हर बुरी बलाएँ टल जाती है । तो चलो सबसे पहले </w:t>
        </w:r>
      </w:ins>
      <w:r w:rsidRPr="000F6E03">
        <w:rPr>
          <w:rFonts w:ascii="Algerian" w:eastAsia="Aparajita" w:hAnsi="Algerian" w:cs="Aparajita"/>
          <w:sz w:val="28"/>
          <w:szCs w:val="28"/>
          <w:cs/>
        </w:rPr>
        <w:t>हम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सब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E01495">
        <w:rPr>
          <w:rFonts w:ascii="Algerian" w:eastAsia="Aparajita" w:hAnsi="Algerian" w:cs="Aparajita" w:hint="cs"/>
          <w:sz w:val="28"/>
          <w:szCs w:val="28"/>
          <w:cs/>
        </w:rPr>
        <w:t>भगवन्</w:t>
      </w:r>
      <w:r w:rsidR="00DE287B">
        <w:rPr>
          <w:rFonts w:ascii="Algerian" w:eastAsia="Aparajita" w:hAnsi="Algerian" w:cs="Aparajita" w:hint="cs"/>
          <w:sz w:val="28"/>
          <w:szCs w:val="28"/>
          <w:cs/>
        </w:rPr>
        <w:t xml:space="preserve">नाम का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कीर्तन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करेंगे</w:t>
      </w:r>
      <w:r w:rsidRPr="000F6E03">
        <w:rPr>
          <w:rFonts w:ascii="Algerian" w:eastAsia="Aparajita" w:hAnsi="Algerian" w:cs="Arial"/>
          <w:sz w:val="28"/>
          <w:szCs w:val="28"/>
          <w:cs/>
        </w:rPr>
        <w:t xml:space="preserve"> ..</w:t>
      </w:r>
      <w:r w:rsidR="00416B5C" w:rsidRPr="000F6E03">
        <w:rPr>
          <w:rFonts w:ascii="Algerian" w:eastAsia="Aparajita" w:hAnsi="Algerian"/>
          <w:sz w:val="28"/>
          <w:szCs w:val="28"/>
          <w:cs/>
        </w:rPr>
        <w:t>..</w:t>
      </w:r>
    </w:p>
    <w:p w:rsidR="003E0628" w:rsidRPr="000F6E03" w:rsidRDefault="00A0167F" w:rsidP="00EB629C">
      <w:pPr>
        <w:jc w:val="both"/>
        <w:rPr>
          <w:rFonts w:ascii="Algerian" w:eastAsia="Calibri" w:hAnsi="Algerian" w:cs="Arial"/>
          <w:sz w:val="28"/>
          <w:szCs w:val="28"/>
          <w:cs/>
        </w:rPr>
      </w:pPr>
      <w:r w:rsidRPr="000F6E03">
        <w:rPr>
          <w:rFonts w:ascii="Algerian" w:eastAsia="Aparajita" w:hAnsi="Algerian" w:cs="Arial"/>
          <w:sz w:val="28"/>
          <w:szCs w:val="28"/>
          <w:cs/>
        </w:rPr>
        <w:t>(</w:t>
      </w:r>
      <w:r w:rsidR="003E0628" w:rsidRPr="000F6E03">
        <w:rPr>
          <w:rFonts w:ascii="Algerian" w:eastAsia="Aparajita" w:hAnsi="Algerian" w:cs="Arial"/>
          <w:sz w:val="28"/>
          <w:szCs w:val="28"/>
        </w:rPr>
        <w:t xml:space="preserve">1 </w:t>
      </w:r>
      <w:r w:rsidR="006F41B5">
        <w:rPr>
          <w:rFonts w:ascii="Algerian" w:eastAsia="Aparajita" w:hAnsi="Algerian" w:hint="cs"/>
          <w:sz w:val="28"/>
          <w:szCs w:val="28"/>
          <w:cs/>
        </w:rPr>
        <w:t xml:space="preserve">मिनट 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कीर्तन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चलता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E0628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3E0628" w:rsidRPr="000F6E03">
        <w:rPr>
          <w:rFonts w:ascii="Algerian" w:eastAsia="Aparajita" w:hAnsi="Algerian" w:cs="Arial"/>
          <w:sz w:val="28"/>
          <w:szCs w:val="28"/>
          <w:cs/>
        </w:rPr>
        <w:t xml:space="preserve"> ....</w:t>
      </w:r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50282" w:rsidRPr="000F6E03">
        <w:rPr>
          <w:rFonts w:ascii="Algerian" w:eastAsia="Aparajita" w:hAnsi="Algerian" w:cs="Aparajita"/>
          <w:sz w:val="28"/>
          <w:szCs w:val="28"/>
          <w:cs/>
        </w:rPr>
        <w:t>पर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50282" w:rsidRPr="000F6E03">
        <w:rPr>
          <w:rFonts w:ascii="Algerian" w:eastAsia="Aparajita" w:hAnsi="Algerian" w:cs="Aparajita"/>
          <w:sz w:val="28"/>
          <w:szCs w:val="28"/>
          <w:cs/>
        </w:rPr>
        <w:t>सकारात्मक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50282" w:rsidRPr="000F6E03">
        <w:rPr>
          <w:rFonts w:ascii="Algerian" w:eastAsia="Aparajita" w:hAnsi="Algerian" w:cs="Aparajita"/>
          <w:sz w:val="28"/>
          <w:szCs w:val="28"/>
          <w:cs/>
        </w:rPr>
        <w:t>असर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2137B8" w:rsidRPr="000F6E03">
        <w:rPr>
          <w:rFonts w:ascii="Algerian" w:eastAsia="Aparajita" w:hAnsi="Algerian" w:cs="Aparajita"/>
          <w:sz w:val="28"/>
          <w:szCs w:val="28"/>
          <w:cs/>
        </w:rPr>
        <w:t>होने लगता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50282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50282" w:rsidRPr="000F6E03">
        <w:rPr>
          <w:rFonts w:ascii="Algerian" w:eastAsia="Aparajita" w:hAnsi="Algerian" w:cs="Aparajita"/>
          <w:sz w:val="28"/>
          <w:szCs w:val="28"/>
          <w:cs/>
        </w:rPr>
        <w:t>और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350282" w:rsidRPr="000F6E03">
        <w:rPr>
          <w:rFonts w:ascii="Algerian" w:eastAsia="Aparajita" w:hAnsi="Algerian" w:cs="Aparajita"/>
          <w:sz w:val="28"/>
          <w:szCs w:val="28"/>
          <w:cs/>
        </w:rPr>
        <w:t>भूत</w:t>
      </w:r>
      <w:ins w:id="81" w:author="Bal sanskar" w:date="2017-01-18T06:05:00Z">
        <w:r w:rsidR="009D5D53">
          <w:rPr>
            <w:rFonts w:ascii="Mangal" w:eastAsia="Aparajita" w:hAnsi="Mangal" w:cs="Mangal"/>
            <w:sz w:val="28"/>
            <w:szCs w:val="28"/>
            <w:cs/>
          </w:rPr>
          <w:t>ों का प्रभाव नष्ट हो जाता है और निक्की नोर्मल हो जाती है</w:t>
        </w:r>
      </w:ins>
      <w:del w:id="82" w:author="Bal sanskar" w:date="2017-01-18T06:05:00Z"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282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चिल्लाने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282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लगते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282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है</w:delText>
        </w:r>
        <w:r w:rsidR="00350282" w:rsidRPr="000F6E03" w:rsidDel="009D5D53">
          <w:rPr>
            <w:rFonts w:ascii="Algerian" w:eastAsia="Aparajita" w:hAnsi="Algerian" w:cs="Arial"/>
            <w:sz w:val="28"/>
            <w:szCs w:val="28"/>
            <w:cs/>
          </w:rPr>
          <w:delText xml:space="preserve"> ..</w:delText>
        </w:r>
        <w:r w:rsidR="00DE287B" w:rsidDel="009D5D53">
          <w:rPr>
            <w:rFonts w:ascii="Algerian" w:eastAsia="Aparajita" w:hAnsi="Algerian" w:hint="cs"/>
            <w:sz w:val="28"/>
            <w:szCs w:val="28"/>
            <w:cs/>
          </w:rPr>
          <w:delText>छटपटा</w:delText>
        </w:r>
        <w:r w:rsidR="00DC192B" w:rsidDel="009D5D53">
          <w:rPr>
            <w:rFonts w:ascii="Mangal" w:eastAsia="Aparajita" w:hAnsi="Mangal" w:cs="Mangal"/>
            <w:sz w:val="28"/>
            <w:szCs w:val="28"/>
            <w:cs/>
          </w:rPr>
          <w:delText xml:space="preserve">कर </w:delText>
        </w:r>
        <w:r w:rsidR="00350282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भाग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282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जाते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282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है</w:delText>
        </w:r>
        <w:r w:rsidR="00350282" w:rsidRPr="000F6E03" w:rsidDel="009D5D53">
          <w:rPr>
            <w:rFonts w:ascii="Algerian" w:eastAsia="Aparajita" w:hAnsi="Algerian" w:cs="Arial"/>
            <w:sz w:val="28"/>
            <w:szCs w:val="28"/>
            <w:cs/>
          </w:rPr>
          <w:delText xml:space="preserve"> |</w:delText>
        </w:r>
      </w:del>
      <w:r w:rsidRPr="000F6E03">
        <w:rPr>
          <w:rFonts w:ascii="Algerian" w:eastAsia="Aparajita" w:hAnsi="Algerian" w:cs="Arial"/>
          <w:sz w:val="28"/>
          <w:szCs w:val="28"/>
          <w:cs/>
        </w:rPr>
        <w:t>)</w:t>
      </w:r>
    </w:p>
    <w:p w:rsidR="00A0167F" w:rsidRPr="00DC192B" w:rsidRDefault="008D11FD" w:rsidP="00EB629C">
      <w:pPr>
        <w:jc w:val="both"/>
        <w:rPr>
          <w:rFonts w:ascii="Mangal" w:eastAsia="Aparajita" w:hAnsi="Mangal" w:cs="Mangal"/>
          <w:sz w:val="28"/>
          <w:szCs w:val="28"/>
        </w:rPr>
      </w:pPr>
      <w:r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A0167F" w:rsidRPr="000F6E03">
        <w:rPr>
          <w:rFonts w:ascii="Algerian" w:eastAsia="Aparajita" w:hAnsi="Algerian" w:cs="Arial"/>
          <w:sz w:val="28"/>
          <w:szCs w:val="28"/>
          <w:cs/>
        </w:rPr>
        <w:t xml:space="preserve"> : (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रोते</w:t>
      </w:r>
      <w:r w:rsidR="006F41B5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रोते</w:t>
      </w:r>
      <w:r w:rsidR="00A0167F" w:rsidRPr="000F6E03">
        <w:rPr>
          <w:rFonts w:ascii="Algerian" w:eastAsia="Aparajita" w:hAnsi="Algerian" w:cs="Arial"/>
          <w:sz w:val="28"/>
          <w:szCs w:val="28"/>
          <w:cs/>
        </w:rPr>
        <w:t xml:space="preserve"> ) </w:t>
      </w:r>
      <w:r w:rsidR="00DC192B">
        <w:rPr>
          <w:rFonts w:ascii="Mangal" w:eastAsia="Aparajita" w:hAnsi="Mangal" w:cs="Mangal"/>
          <w:sz w:val="28"/>
          <w:szCs w:val="28"/>
          <w:cs/>
        </w:rPr>
        <w:t xml:space="preserve">अरे,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ये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E6322D" w:rsidRPr="000F6E03">
        <w:rPr>
          <w:rFonts w:ascii="Algerian" w:eastAsia="Aparajita" w:hAnsi="Algerian" w:cs="Aparajita"/>
          <w:sz w:val="28"/>
          <w:szCs w:val="28"/>
          <w:cs/>
        </w:rPr>
        <w:t>मुझे क्या हो गया था</w:t>
      </w:r>
      <w:r w:rsidR="006F41B5">
        <w:rPr>
          <w:rFonts w:ascii="Algerian" w:eastAsia="Aparajita" w:hAnsi="Algerian" w:cs="Aparajita" w:hint="cs"/>
          <w:sz w:val="28"/>
          <w:szCs w:val="28"/>
          <w:cs/>
        </w:rPr>
        <w:t>,</w:t>
      </w:r>
      <w:r w:rsidR="00E6322D" w:rsidRPr="000F6E03">
        <w:rPr>
          <w:rFonts w:ascii="Algerian" w:eastAsia="Aparajita" w:hAnsi="Algerian" w:cs="Aparajita"/>
          <w:sz w:val="28"/>
          <w:szCs w:val="28"/>
          <w:cs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 xml:space="preserve">मुझे कुछ समझ में नहीं आ रहा है । </w:t>
      </w:r>
    </w:p>
    <w:p w:rsidR="00525D89" w:rsidRPr="00DC192B" w:rsidRDefault="00E248B5" w:rsidP="00EB629C">
      <w:pPr>
        <w:jc w:val="both"/>
        <w:rPr>
          <w:rFonts w:ascii="Mangal" w:eastAsia="Aparajita" w:hAnsi="Mangal" w:cs="Mangal"/>
          <w:sz w:val="28"/>
          <w:szCs w:val="28"/>
        </w:rPr>
      </w:pPr>
      <w:r>
        <w:rPr>
          <w:rFonts w:ascii="Mangal" w:eastAsia="Aparajita" w:hAnsi="Mangal" w:cs="Mangal" w:hint="cs"/>
          <w:sz w:val="28"/>
          <w:szCs w:val="28"/>
          <w:cs/>
        </w:rPr>
        <w:t>भूमि</w:t>
      </w:r>
      <w:r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>
        <w:rPr>
          <w:rFonts w:ascii="Mangal" w:eastAsia="Aparajita" w:hAnsi="Mangal" w:cs="Mangal" w:hint="cs"/>
          <w:sz w:val="28"/>
          <w:szCs w:val="28"/>
          <w:cs/>
        </w:rPr>
        <w:t>मैडम</w:t>
      </w:r>
      <w:r w:rsidR="00A0167F" w:rsidRPr="000F6E03">
        <w:rPr>
          <w:rFonts w:ascii="Algerian" w:eastAsia="Calibri" w:hAnsi="Algerian" w:cs="Arial"/>
          <w:sz w:val="28"/>
          <w:szCs w:val="28"/>
        </w:rPr>
        <w:t xml:space="preserve"> : </w:t>
      </w:r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अब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सब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ठीक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हो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गया</w:t>
      </w:r>
      <w:r w:rsidR="00A0167F" w:rsidRPr="000F6E03">
        <w:rPr>
          <w:rFonts w:ascii="Algerian" w:eastAsia="Aparajita" w:hAnsi="Algerian" w:cs="Arial"/>
          <w:sz w:val="28"/>
          <w:szCs w:val="28"/>
        </w:rPr>
        <w:t xml:space="preserve"> </w:t>
      </w:r>
      <w:r w:rsidR="006F41B5">
        <w:rPr>
          <w:rFonts w:ascii="Algerian" w:eastAsia="Aparajita" w:hAnsi="Algerian" w:hint="cs"/>
          <w:sz w:val="28"/>
          <w:szCs w:val="28"/>
          <w:cs/>
        </w:rPr>
        <w:t xml:space="preserve">है </w:t>
      </w:r>
      <w:r w:rsidR="00A0167F" w:rsidRPr="000F6E03">
        <w:rPr>
          <w:rFonts w:ascii="Algerian" w:eastAsia="Aparajita" w:hAnsi="Algerian" w:cs="Arial"/>
          <w:sz w:val="28"/>
          <w:szCs w:val="28"/>
        </w:rPr>
        <w:t xml:space="preserve">|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मेरे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सद्गुरु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6F41B5">
        <w:rPr>
          <w:rFonts w:ascii="Algerian" w:eastAsia="Aparajita" w:hAnsi="Algerian" w:cs="Aparajita" w:hint="cs"/>
          <w:sz w:val="28"/>
          <w:szCs w:val="28"/>
          <w:cs/>
        </w:rPr>
        <w:t xml:space="preserve">पूज्य संत श्री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आशा</w:t>
      </w:r>
      <w:r w:rsidR="003507CD">
        <w:rPr>
          <w:rFonts w:ascii="Mangal" w:eastAsia="Aparajita" w:hAnsi="Mangal" w:cs="Mangal"/>
          <w:sz w:val="28"/>
          <w:szCs w:val="28"/>
          <w:cs/>
        </w:rPr>
        <w:t>राम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जी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बापू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ब्रम्हज्ञानी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और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उनके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सत्संग</w:t>
      </w:r>
      <w:r w:rsidR="00DC192B">
        <w:rPr>
          <w:rFonts w:ascii="Algerian" w:eastAsia="Aparajita" w:hAnsi="Algerian" w:cs="Arial"/>
          <w:sz w:val="28"/>
          <w:szCs w:val="28"/>
        </w:rPr>
        <w:t>-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कीर्तन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1B544C" w:rsidRPr="000F6E03">
        <w:rPr>
          <w:rFonts w:ascii="Algerian" w:eastAsia="Aparajita" w:hAnsi="Algerian"/>
          <w:sz w:val="28"/>
          <w:szCs w:val="28"/>
          <w:cs/>
        </w:rPr>
        <w:t xml:space="preserve">से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आसुरी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कुप्रभाव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6F41B5">
        <w:rPr>
          <w:rFonts w:ascii="Algerian" w:eastAsia="Aparajita" w:hAnsi="Algerian" w:cs="Aparajita" w:hint="cs"/>
          <w:sz w:val="28"/>
          <w:szCs w:val="28"/>
          <w:cs/>
        </w:rPr>
        <w:t xml:space="preserve">नष्ट </w:t>
      </w:r>
      <w:r w:rsidR="001B544C" w:rsidRPr="000F6E03">
        <w:rPr>
          <w:rFonts w:ascii="Algerian" w:eastAsia="Aparajita" w:hAnsi="Algerian" w:cs="Aparajita"/>
          <w:sz w:val="28"/>
          <w:szCs w:val="28"/>
          <w:cs/>
        </w:rPr>
        <w:t xml:space="preserve">हो जाता है </w:t>
      </w:r>
      <w:r w:rsidR="00A0167F" w:rsidRPr="000F6E03">
        <w:rPr>
          <w:rFonts w:ascii="Algerian" w:eastAsia="Aparajita" w:hAnsi="Algerian" w:cs="Arial"/>
          <w:sz w:val="28"/>
          <w:szCs w:val="28"/>
        </w:rPr>
        <w:t xml:space="preserve"> ...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उनके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सान्निध्य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कुसंस्कार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मिटने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लग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ते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और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मन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भी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पवित्र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हो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जाता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A0167F" w:rsidRPr="000F6E03">
        <w:rPr>
          <w:rFonts w:ascii="Algerian" w:eastAsia="Aparajita" w:hAnsi="Algerian" w:cs="Arial"/>
          <w:sz w:val="28"/>
          <w:szCs w:val="28"/>
        </w:rPr>
        <w:t xml:space="preserve"> |</w:t>
      </w:r>
      <w:r w:rsidR="00DC192B">
        <w:rPr>
          <w:rFonts w:ascii="Algerian" w:eastAsia="Aparajita" w:hAnsi="Algerian" w:cs="Arial"/>
          <w:sz w:val="28"/>
          <w:szCs w:val="28"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तुम्हारे</w:t>
      </w:r>
      <w:r w:rsidR="00DC192B">
        <w:rPr>
          <w:rFonts w:ascii="Mangal" w:eastAsia="Aparajita" w:hAnsi="Mangal" w:cs="Mangal"/>
          <w:sz w:val="28"/>
          <w:szCs w:val="28"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साथ</w:t>
      </w:r>
      <w:r w:rsidR="00DC192B">
        <w:rPr>
          <w:rFonts w:ascii="Mangal" w:eastAsia="Aparajita" w:hAnsi="Mangal" w:cs="Mangal"/>
          <w:sz w:val="28"/>
          <w:szCs w:val="28"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क्या</w:t>
      </w:r>
      <w:r w:rsidR="00DC192B">
        <w:rPr>
          <w:rFonts w:ascii="Mangal" w:eastAsia="Aparajita" w:hAnsi="Mangal" w:cs="Mangal"/>
          <w:sz w:val="28"/>
          <w:szCs w:val="28"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हुआ</w:t>
      </w:r>
      <w:r w:rsidR="00DC192B">
        <w:rPr>
          <w:rFonts w:ascii="Mangal" w:eastAsia="Aparajita" w:hAnsi="Mangal" w:cs="Mangal"/>
          <w:sz w:val="28"/>
          <w:szCs w:val="28"/>
        </w:rPr>
        <w:t xml:space="preserve"> </w:t>
      </w:r>
      <w:del w:id="83" w:author="Bal sanskar" w:date="2017-01-18T06:05:00Z">
        <w:r w:rsidR="00DC192B" w:rsidDel="009D5D53">
          <w:rPr>
            <w:rFonts w:ascii="Mangal" w:eastAsia="Aparajita" w:hAnsi="Mangal" w:cs="Mangal"/>
            <w:sz w:val="28"/>
            <w:szCs w:val="28"/>
            <w:cs/>
          </w:rPr>
          <w:delText>है</w:delText>
        </w:r>
        <w:r w:rsidR="00DC192B" w:rsidDel="009D5D53">
          <w:rPr>
            <w:rFonts w:ascii="Mangal" w:eastAsia="Aparajita" w:hAnsi="Mangal" w:cs="Mangal"/>
            <w:sz w:val="28"/>
            <w:szCs w:val="28"/>
          </w:rPr>
          <w:delText>,</w:delText>
        </w:r>
      </w:del>
      <w:ins w:id="84" w:author="Bal sanskar" w:date="2017-01-18T06:05:00Z">
        <w:r w:rsidR="009D5D53">
          <w:rPr>
            <w:rFonts w:ascii="Mangal" w:eastAsia="Aparajita" w:hAnsi="Mangal" w:cs="Mangal"/>
            <w:sz w:val="28"/>
            <w:szCs w:val="28"/>
            <w:cs/>
          </w:rPr>
          <w:t>था</w:t>
        </w:r>
        <w:r w:rsidR="009D5D53">
          <w:rPr>
            <w:rFonts w:ascii="Mangal" w:eastAsia="Aparajita" w:hAnsi="Mangal" w:cs="Mangal"/>
            <w:sz w:val="28"/>
            <w:szCs w:val="28"/>
          </w:rPr>
          <w:t>,</w:t>
        </w:r>
      </w:ins>
      <w:r w:rsidR="00DC192B">
        <w:rPr>
          <w:rFonts w:ascii="Mangal" w:eastAsia="Aparajita" w:hAnsi="Mangal" w:cs="Mangal"/>
          <w:sz w:val="28"/>
          <w:szCs w:val="28"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तुम</w:t>
      </w:r>
      <w:r w:rsidR="00DC192B">
        <w:rPr>
          <w:rFonts w:ascii="Mangal" w:eastAsia="Aparajita" w:hAnsi="Mangal" w:cs="Mangal"/>
          <w:sz w:val="28"/>
          <w:szCs w:val="28"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साफ</w:t>
      </w:r>
      <w:r w:rsidR="00DC192B">
        <w:rPr>
          <w:rFonts w:ascii="Mangal" w:eastAsia="Aparajita" w:hAnsi="Mangal" w:cs="Mangal"/>
          <w:sz w:val="28"/>
          <w:szCs w:val="28"/>
        </w:rPr>
        <w:t>-</w:t>
      </w:r>
      <w:r w:rsidR="00DC192B">
        <w:rPr>
          <w:rFonts w:ascii="Mangal" w:eastAsia="Aparajita" w:hAnsi="Mangal" w:cs="Mangal"/>
          <w:sz w:val="28"/>
          <w:szCs w:val="28"/>
          <w:cs/>
        </w:rPr>
        <w:t>साफ</w:t>
      </w:r>
      <w:r w:rsidR="00DC192B">
        <w:rPr>
          <w:rFonts w:ascii="Mangal" w:eastAsia="Aparajita" w:hAnsi="Mangal" w:cs="Mangal"/>
          <w:sz w:val="28"/>
          <w:szCs w:val="28"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बताओ</w:t>
      </w:r>
      <w:r w:rsidR="00DC192B">
        <w:rPr>
          <w:rFonts w:ascii="Mangal" w:eastAsia="Aparajita" w:hAnsi="Mangal" w:cs="Mangal"/>
          <w:sz w:val="28"/>
          <w:szCs w:val="28"/>
        </w:rPr>
        <w:t xml:space="preserve"> </w:t>
      </w:r>
      <w:r w:rsidR="00DC192B">
        <w:rPr>
          <w:rFonts w:ascii="Mangal" w:eastAsia="Aparajita" w:hAnsi="Mangal" w:cs="Mangal"/>
          <w:sz w:val="28"/>
          <w:szCs w:val="28"/>
          <w:cs/>
        </w:rPr>
        <w:t>।</w:t>
      </w:r>
    </w:p>
    <w:p w:rsidR="00A0167F" w:rsidRDefault="00DC192B" w:rsidP="00EB629C">
      <w:pPr>
        <w:jc w:val="both"/>
        <w:rPr>
          <w:ins w:id="85" w:author="Bal sanskar" w:date="2017-01-18T06:39:00Z"/>
          <w:rFonts w:ascii="Mangal" w:eastAsia="Aparajita" w:hAnsi="Mangal" w:cs="Mangal"/>
          <w:sz w:val="28"/>
          <w:szCs w:val="28"/>
          <w:cs/>
        </w:rPr>
      </w:pPr>
      <w:r>
        <w:rPr>
          <w:rFonts w:ascii="Mangal" w:eastAsia="Aparajita" w:hAnsi="Mangal" w:cs="Mangal" w:hint="cs"/>
          <w:sz w:val="28"/>
          <w:szCs w:val="28"/>
          <w:cs/>
        </w:rPr>
        <w:t xml:space="preserve"> </w:t>
      </w:r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A0167F" w:rsidRPr="000F6E03">
        <w:rPr>
          <w:rFonts w:ascii="Algerian" w:eastAsia="Aparajita" w:hAnsi="Algerian" w:cs="Arial"/>
          <w:sz w:val="28"/>
          <w:szCs w:val="28"/>
          <w:cs/>
        </w:rPr>
        <w:t xml:space="preserve"> :</w:t>
      </w:r>
      <w:r w:rsidR="006F41B5">
        <w:rPr>
          <w:rFonts w:ascii="Algerian" w:eastAsia="Aparajita" w:hAnsi="Algerian" w:hint="cs"/>
          <w:sz w:val="28"/>
          <w:szCs w:val="28"/>
          <w:cs/>
        </w:rPr>
        <w:t xml:space="preserve"> </w:t>
      </w:r>
      <w:del w:id="86" w:author="Bal sanskar" w:date="2017-01-18T06:07:00Z">
        <w:r w:rsidR="00E01495" w:rsidDel="009D5D53">
          <w:rPr>
            <w:rFonts w:ascii="Mangal" w:eastAsia="Aparajita" w:hAnsi="Mangal" w:cs="Mangal"/>
            <w:sz w:val="28"/>
            <w:szCs w:val="28"/>
            <w:cs/>
          </w:rPr>
          <w:delText>मैम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F41B5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मैं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सच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बोल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E01495" w:rsidDel="009D5D53">
          <w:rPr>
            <w:rFonts w:ascii="Algerian" w:eastAsia="Aparajita" w:hAnsi="Algerian" w:cs="Aparajita"/>
            <w:sz w:val="28"/>
            <w:szCs w:val="28"/>
            <w:cs/>
          </w:rPr>
          <w:delText>रह</w:delText>
        </w:r>
        <w:r w:rsidR="00E01495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हूँ</w:delText>
        </w:r>
        <w:r w:rsidR="00A0167F" w:rsidRPr="000F6E03" w:rsidDel="009D5D53">
          <w:rPr>
            <w:rFonts w:ascii="Algerian" w:eastAsia="Aparajita" w:hAnsi="Algerian" w:cs="Arial"/>
            <w:sz w:val="28"/>
            <w:szCs w:val="28"/>
          </w:rPr>
          <w:delText xml:space="preserve"> ...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मै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2E7837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कई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2E7837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बार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2E7837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कोशिश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020F9D" w:rsidDel="009D5D53">
          <w:rPr>
            <w:rFonts w:ascii="Algerian" w:eastAsia="Aparajita" w:hAnsi="Algerian" w:cs="Aparajita"/>
            <w:sz w:val="28"/>
            <w:szCs w:val="28"/>
            <w:cs/>
          </w:rPr>
          <w:delText>करत</w:delText>
        </w:r>
        <w:r w:rsidR="00020F9D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2E7837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हूँ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2D7276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कि </w:delText>
        </w:r>
        <w:r w:rsidR="002E7837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टीवी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क</w:delText>
        </w:r>
        <w:r w:rsidR="002E7837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म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F41B5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देखूं </w:delText>
        </w:r>
        <w:r w:rsidR="00A0167F" w:rsidRPr="000F6E03" w:rsidDel="009D5D53">
          <w:rPr>
            <w:rFonts w:ascii="Algerian" w:eastAsia="Aparajita" w:hAnsi="Algerian" w:cs="Arial"/>
            <w:sz w:val="28"/>
            <w:szCs w:val="28"/>
          </w:rPr>
          <w:delText>..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लेकिन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मै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फिल्में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देखना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F41B5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बंद 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नहीं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F41B5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कर </w:delText>
        </w:r>
        <w:r w:rsidR="00020F9D" w:rsidDel="009D5D53">
          <w:rPr>
            <w:rFonts w:ascii="Algerian" w:eastAsia="Aparajita" w:hAnsi="Algerian" w:cs="Aparajita"/>
            <w:sz w:val="28"/>
            <w:szCs w:val="28"/>
            <w:cs/>
          </w:rPr>
          <w:delText>पात</w:delText>
        </w:r>
        <w:r w:rsidR="00020F9D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A0167F" w:rsidRPr="000F6E03" w:rsidDel="009D5D53">
          <w:rPr>
            <w:rFonts w:ascii="Algerian" w:eastAsia="Aparajita" w:hAnsi="Algerian" w:cs="Arial"/>
            <w:sz w:val="28"/>
            <w:szCs w:val="28"/>
          </w:rPr>
          <w:delText xml:space="preserve"> </w:delText>
        </w:r>
        <w:r w:rsidR="006F41B5" w:rsidDel="009D5D53">
          <w:rPr>
            <w:rFonts w:ascii="Algerian" w:eastAsia="Aparajita" w:hAnsi="Algerian" w:hint="cs"/>
            <w:sz w:val="28"/>
            <w:szCs w:val="28"/>
            <w:cs/>
          </w:rPr>
          <w:delText xml:space="preserve">| </w:delText>
        </w:r>
        <w:r w:rsidR="001B544C" w:rsidRPr="000F6E03" w:rsidDel="009D5D53">
          <w:rPr>
            <w:rFonts w:ascii="Algerian" w:eastAsia="Aparajita" w:hAnsi="Algerian"/>
            <w:sz w:val="28"/>
            <w:szCs w:val="28"/>
            <w:cs/>
          </w:rPr>
          <w:delText xml:space="preserve">देर रात तक </w:delText>
        </w:r>
        <w:r w:rsidR="00020F9D" w:rsidDel="009D5D53">
          <w:rPr>
            <w:rFonts w:ascii="Algerian" w:eastAsia="Aparajita" w:hAnsi="Algerian" w:hint="cs"/>
            <w:sz w:val="28"/>
            <w:szCs w:val="28"/>
            <w:cs/>
          </w:rPr>
          <w:delText>जागत</w:delText>
        </w:r>
        <w:r w:rsidR="00020F9D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6F41B5" w:rsidDel="009D5D53">
          <w:rPr>
            <w:rFonts w:ascii="Algerian" w:eastAsia="Aparajita" w:hAnsi="Algerian" w:hint="cs"/>
            <w:sz w:val="28"/>
            <w:szCs w:val="28"/>
            <w:cs/>
          </w:rPr>
          <w:delText xml:space="preserve"> </w:delText>
        </w:r>
        <w:r w:rsidR="001B544C" w:rsidRPr="000F6E03" w:rsidDel="009D5D53">
          <w:rPr>
            <w:rFonts w:ascii="Algerian" w:eastAsia="Aparajita" w:hAnsi="Algerian"/>
            <w:sz w:val="28"/>
            <w:szCs w:val="28"/>
            <w:cs/>
          </w:rPr>
          <w:delText>हूँ</w:delText>
        </w:r>
        <w:r w:rsidR="00B6295D" w:rsidDel="009D5D53">
          <w:rPr>
            <w:rFonts w:ascii="Algerian" w:eastAsia="Aparajita" w:hAnsi="Algerian"/>
            <w:sz w:val="28"/>
            <w:szCs w:val="28"/>
            <w:cs/>
          </w:rPr>
          <w:delText>,</w:delText>
        </w:r>
        <w:r w:rsidR="00E01495" w:rsidDel="009D5D53">
          <w:rPr>
            <w:rFonts w:ascii="Mangal" w:eastAsia="Aparajita" w:hAnsi="Mangal" w:cs="Mangal"/>
            <w:sz w:val="28"/>
            <w:szCs w:val="28"/>
            <w:cs/>
          </w:rPr>
          <w:delText xml:space="preserve"> </w:delText>
        </w:r>
        <w:r w:rsidR="00020F9D" w:rsidDel="009D5D53">
          <w:rPr>
            <w:rFonts w:ascii="Algerian" w:eastAsia="Aparajita" w:hAnsi="Algerian"/>
            <w:sz w:val="28"/>
            <w:szCs w:val="28"/>
            <w:cs/>
          </w:rPr>
          <w:delText>सुबह जल्दी उठ</w:delText>
        </w:r>
        <w:r w:rsidR="00E01495" w:rsidDel="009D5D53">
          <w:rPr>
            <w:rFonts w:ascii="Algerian" w:eastAsia="Aparajita" w:hAnsi="Algerian"/>
            <w:sz w:val="28"/>
            <w:szCs w:val="28"/>
            <w:cs/>
          </w:rPr>
          <w:delText xml:space="preserve"> नहीं </w:delText>
        </w:r>
        <w:r w:rsidR="00E01495" w:rsidDel="009D5D53">
          <w:rPr>
            <w:rFonts w:ascii="Mangal" w:eastAsia="Aparajita" w:hAnsi="Mangal" w:cs="Mangal"/>
            <w:sz w:val="28"/>
            <w:szCs w:val="28"/>
            <w:cs/>
          </w:rPr>
          <w:delText>पा</w:delText>
        </w:r>
        <w:r w:rsidR="00020F9D" w:rsidDel="009D5D53">
          <w:rPr>
            <w:rFonts w:ascii="Algerian" w:eastAsia="Aparajita" w:hAnsi="Algerian"/>
            <w:sz w:val="28"/>
            <w:szCs w:val="28"/>
            <w:cs/>
          </w:rPr>
          <w:delText>त</w:delText>
        </w:r>
        <w:r w:rsidR="00020F9D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6F41B5" w:rsidDel="009D5D53">
          <w:rPr>
            <w:rFonts w:ascii="Algerian" w:eastAsia="Aparajita" w:hAnsi="Algerian" w:hint="cs"/>
            <w:sz w:val="28"/>
            <w:szCs w:val="28"/>
            <w:cs/>
          </w:rPr>
          <w:delText>,</w:delText>
        </w:r>
        <w:r w:rsidR="003507CD" w:rsidDel="009D5D53">
          <w:rPr>
            <w:rFonts w:ascii="Algerian" w:eastAsia="Aparajita" w:hAnsi="Algerian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फिर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7CD" w:rsidDel="009D5D53">
          <w:rPr>
            <w:rFonts w:ascii="Algerian" w:eastAsia="Aparajita" w:hAnsi="Algerian" w:cs="Aparajita"/>
            <w:sz w:val="28"/>
            <w:szCs w:val="28"/>
            <w:cs/>
          </w:rPr>
          <w:delText>प</w:delText>
        </w:r>
        <w:r w:rsidR="003507CD" w:rsidDel="009D5D53">
          <w:rPr>
            <w:rFonts w:ascii="Mangal" w:eastAsia="Aparajita" w:hAnsi="Mangal" w:cs="Mangal"/>
            <w:sz w:val="28"/>
            <w:szCs w:val="28"/>
            <w:cs/>
          </w:rPr>
          <w:delText>ढ़ा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ई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3507CD" w:rsidDel="009D5D53">
          <w:rPr>
            <w:rFonts w:ascii="Algerian" w:eastAsia="Aparajita" w:hAnsi="Algerian" w:cs="Aparajita"/>
            <w:sz w:val="28"/>
            <w:szCs w:val="28"/>
            <w:cs/>
          </w:rPr>
          <w:delText>नही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1B544C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 xml:space="preserve">होने से 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मम्मी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पापा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F41B5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डाँटते हैं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और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शुरू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हो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जाती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A0167F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है</w:delText>
        </w:r>
        <w:r w:rsidR="001663B7" w:rsidRPr="000F6E03" w:rsidDel="009D5D53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तू</w:delText>
        </w:r>
        <w:r w:rsidR="002D7276" w:rsidDel="009D5D53">
          <w:rPr>
            <w:rFonts w:ascii="Algerian" w:eastAsia="Aparajita" w:hAnsi="Algerian" w:cs="Aparajita" w:hint="cs"/>
            <w:sz w:val="28"/>
            <w:szCs w:val="28"/>
            <w:cs/>
          </w:rPr>
          <w:delText>-</w:delText>
        </w:r>
        <w:r w:rsidR="0065008B" w:rsidRPr="000F6E03" w:rsidDel="009D5D53">
          <w:rPr>
            <w:rFonts w:ascii="Algerian" w:eastAsia="Aparajita" w:hAnsi="Algerian" w:cs="Aparajita"/>
            <w:sz w:val="28"/>
            <w:szCs w:val="28"/>
            <w:cs/>
          </w:rPr>
          <w:delText>तू</w:delText>
        </w:r>
        <w:r w:rsidR="002D7276" w:rsidDel="009D5D53">
          <w:rPr>
            <w:rFonts w:ascii="Algerian" w:eastAsia="Aparajita" w:hAnsi="Algerian" w:cs="Aparajita" w:hint="cs"/>
            <w:sz w:val="28"/>
            <w:szCs w:val="28"/>
            <w:cs/>
          </w:rPr>
          <w:delText>,</w:delText>
        </w:r>
        <w:r w:rsidR="006F41B5" w:rsidDel="009D5D53">
          <w:rPr>
            <w:rFonts w:ascii="Algerian" w:eastAsia="Aparajita" w:hAnsi="Algerian" w:cs="Aparajita" w:hint="cs"/>
            <w:sz w:val="28"/>
            <w:szCs w:val="28"/>
            <w:cs/>
          </w:rPr>
          <w:delText>मैं</w:delText>
        </w:r>
        <w:r w:rsidR="002D7276" w:rsidDel="009D5D53">
          <w:rPr>
            <w:rFonts w:ascii="Algerian" w:eastAsia="Aparajita" w:hAnsi="Algerian" w:cs="Aparajita" w:hint="cs"/>
            <w:sz w:val="28"/>
            <w:szCs w:val="28"/>
            <w:cs/>
          </w:rPr>
          <w:delText>-</w:delText>
        </w:r>
        <w:r w:rsidR="003507CD" w:rsidDel="009D5D53">
          <w:rPr>
            <w:rFonts w:ascii="Algerian" w:eastAsia="Aparajita" w:hAnsi="Algerian" w:cs="Aparajita" w:hint="cs"/>
            <w:sz w:val="28"/>
            <w:szCs w:val="28"/>
            <w:cs/>
          </w:rPr>
          <w:delText>मैं</w:delText>
        </w:r>
        <w:r w:rsidR="00E01495" w:rsidDel="009D5D53">
          <w:rPr>
            <w:rFonts w:ascii="Algerian" w:eastAsia="Aparajita" w:hAnsi="Algerian"/>
            <w:sz w:val="28"/>
            <w:szCs w:val="28"/>
            <w:cs/>
          </w:rPr>
          <w:delText xml:space="preserve"> </w:delText>
        </w:r>
        <w:r w:rsidR="00E01495" w:rsidDel="009D5D53">
          <w:rPr>
            <w:rFonts w:ascii="Mangal" w:eastAsia="Aparajita" w:hAnsi="Mangal" w:cs="Mangal"/>
            <w:sz w:val="28"/>
            <w:szCs w:val="28"/>
            <w:cs/>
          </w:rPr>
          <w:delText xml:space="preserve">। </w:delText>
        </w:r>
        <w:r w:rsidR="00066449" w:rsidRPr="000F6E03" w:rsidDel="009D5D53">
          <w:rPr>
            <w:rFonts w:ascii="Algerian" w:eastAsia="Aparajita" w:hAnsi="Algerian"/>
            <w:sz w:val="28"/>
            <w:szCs w:val="28"/>
            <w:cs/>
          </w:rPr>
          <w:delText>कभी</w:delText>
        </w:r>
        <w:r w:rsidR="002D7276" w:rsidDel="009D5D53">
          <w:rPr>
            <w:rFonts w:ascii="Algerian" w:eastAsia="Aparajita" w:hAnsi="Algerian" w:hint="cs"/>
            <w:sz w:val="28"/>
            <w:szCs w:val="28"/>
            <w:cs/>
          </w:rPr>
          <w:delText>-</w:delText>
        </w:r>
        <w:r w:rsidR="00066449" w:rsidRPr="000F6E03" w:rsidDel="009D5D53">
          <w:rPr>
            <w:rFonts w:ascii="Algerian" w:eastAsia="Aparajita" w:hAnsi="Algerian"/>
            <w:sz w:val="28"/>
            <w:szCs w:val="28"/>
            <w:cs/>
          </w:rPr>
          <w:delText xml:space="preserve">कभी </w:delText>
        </w:r>
        <w:r w:rsidR="002D7276" w:rsidDel="009D5D53">
          <w:rPr>
            <w:rFonts w:ascii="Algerian" w:eastAsia="Aparajita" w:hAnsi="Algerian" w:hint="cs"/>
            <w:sz w:val="28"/>
            <w:szCs w:val="28"/>
            <w:cs/>
          </w:rPr>
          <w:delText xml:space="preserve">मैं </w:delText>
        </w:r>
        <w:r w:rsidR="00526E18" w:rsidRPr="000F6E03" w:rsidDel="009D5D53">
          <w:rPr>
            <w:rFonts w:ascii="Algerian" w:eastAsia="Aparajita" w:hAnsi="Algerian"/>
            <w:sz w:val="28"/>
            <w:szCs w:val="28"/>
            <w:cs/>
          </w:rPr>
          <w:delText xml:space="preserve">अपने कुछ दोस्तों के साथ </w:delText>
        </w:r>
        <w:r w:rsidR="002D7276" w:rsidDel="009D5D53">
          <w:rPr>
            <w:rFonts w:ascii="Algerian" w:eastAsia="Aparajita" w:hAnsi="Algerian" w:hint="cs"/>
            <w:sz w:val="28"/>
            <w:szCs w:val="28"/>
            <w:cs/>
          </w:rPr>
          <w:delText xml:space="preserve">चोरी </w:delText>
        </w:r>
        <w:r w:rsidR="00020F9D" w:rsidDel="009D5D53">
          <w:rPr>
            <w:rFonts w:ascii="Algerian" w:eastAsia="Aparajita" w:hAnsi="Algerian"/>
            <w:sz w:val="28"/>
            <w:szCs w:val="28"/>
            <w:cs/>
          </w:rPr>
          <w:delText xml:space="preserve">चुपके थिएटर </w:delText>
        </w:r>
        <w:r w:rsidR="00E01495" w:rsidDel="009D5D53">
          <w:rPr>
            <w:rFonts w:ascii="Algerian" w:eastAsia="Aparajita" w:hAnsi="Algerian"/>
            <w:sz w:val="28"/>
            <w:szCs w:val="28"/>
            <w:cs/>
          </w:rPr>
          <w:delText>चल</w:delText>
        </w:r>
        <w:r w:rsidR="00E01495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020F9D" w:rsidDel="009D5D53">
          <w:rPr>
            <w:rFonts w:ascii="Algerian" w:eastAsia="Aparajita" w:hAnsi="Algerian"/>
            <w:sz w:val="28"/>
            <w:szCs w:val="28"/>
            <w:cs/>
          </w:rPr>
          <w:delText xml:space="preserve"> जात</w:delText>
        </w:r>
        <w:r w:rsidR="00020F9D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020F9D" w:rsidDel="009D5D53">
          <w:rPr>
            <w:rFonts w:ascii="Algerian" w:eastAsia="Aparajita" w:hAnsi="Algerian"/>
            <w:sz w:val="28"/>
            <w:szCs w:val="28"/>
            <w:cs/>
          </w:rPr>
          <w:delText xml:space="preserve"> हूँ ...</w:delText>
        </w:r>
        <w:r w:rsidR="00B6295D" w:rsidRPr="00B6295D" w:rsidDel="009D5D53">
          <w:rPr>
            <w:rFonts w:ascii="Algerian" w:eastAsia="Aparajita" w:hAnsi="Algerian"/>
            <w:sz w:val="28"/>
            <w:szCs w:val="28"/>
            <w:cs/>
          </w:rPr>
          <w:delText xml:space="preserve"> </w:delText>
        </w:r>
        <w:r w:rsidR="00B6295D" w:rsidDel="009D5D53">
          <w:rPr>
            <w:rFonts w:ascii="Algerian" w:eastAsia="Aparajita" w:hAnsi="Algerian"/>
            <w:sz w:val="28"/>
            <w:szCs w:val="28"/>
            <w:cs/>
          </w:rPr>
          <w:delText xml:space="preserve">, </w:delText>
        </w:r>
        <w:r w:rsidR="00B6295D" w:rsidDel="009D5D53">
          <w:rPr>
            <w:rFonts w:ascii="Mangal" w:eastAsia="Aparajita" w:hAnsi="Mangal" w:cs="Mangal"/>
            <w:sz w:val="28"/>
            <w:szCs w:val="28"/>
            <w:cs/>
          </w:rPr>
          <w:delText>नाईट क्लब,</w:delText>
        </w:r>
        <w:r w:rsidR="00B6295D" w:rsidDel="009D5D53">
          <w:rPr>
            <w:rFonts w:ascii="Algerian" w:eastAsia="Aparajita" w:hAnsi="Algerian"/>
            <w:sz w:val="28"/>
            <w:szCs w:val="28"/>
            <w:cs/>
          </w:rPr>
          <w:delText xml:space="preserve"> </w:delText>
        </w:r>
        <w:r w:rsidR="00020F9D" w:rsidDel="009D5D53">
          <w:rPr>
            <w:rFonts w:ascii="Algerian" w:eastAsia="Aparajita" w:hAnsi="Algerian"/>
            <w:sz w:val="28"/>
            <w:szCs w:val="28"/>
            <w:cs/>
          </w:rPr>
          <w:delText>पार्टी में भी जात</w:delText>
        </w:r>
        <w:r w:rsidR="00020F9D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526E18" w:rsidRPr="000F6E03" w:rsidDel="009D5D53">
          <w:rPr>
            <w:rFonts w:ascii="Algerian" w:eastAsia="Aparajita" w:hAnsi="Algerian"/>
            <w:sz w:val="28"/>
            <w:szCs w:val="28"/>
            <w:cs/>
          </w:rPr>
          <w:delText xml:space="preserve"> हूँ ...</w:delText>
        </w:r>
        <w:r w:rsidR="00643E5A" w:rsidDel="009D5D53">
          <w:rPr>
            <w:rFonts w:ascii="Mangal" w:eastAsia="Aparajita" w:hAnsi="Mangal" w:cs="Mangal"/>
            <w:sz w:val="28"/>
            <w:szCs w:val="28"/>
            <w:cs/>
          </w:rPr>
          <w:delText>मैम</w:delText>
        </w:r>
        <w:r w:rsidR="00526E18" w:rsidRPr="000F6E03" w:rsidDel="009D5D53">
          <w:rPr>
            <w:rFonts w:ascii="Algerian" w:eastAsia="Aparajita" w:hAnsi="Algerian"/>
            <w:sz w:val="28"/>
            <w:szCs w:val="28"/>
            <w:cs/>
          </w:rPr>
          <w:delText xml:space="preserve"> </w:delText>
        </w:r>
        <w:r w:rsidR="006F41B5" w:rsidDel="009D5D53">
          <w:rPr>
            <w:rFonts w:ascii="Algerian" w:eastAsia="Aparajita" w:hAnsi="Algerian" w:hint="cs"/>
            <w:sz w:val="28"/>
            <w:szCs w:val="28"/>
            <w:cs/>
          </w:rPr>
          <w:delText xml:space="preserve">मैं </w:delText>
        </w:r>
        <w:r w:rsidR="00020F9D" w:rsidDel="009D5D53">
          <w:rPr>
            <w:rFonts w:ascii="Algerian" w:eastAsia="Aparajita" w:hAnsi="Algerian"/>
            <w:sz w:val="28"/>
            <w:szCs w:val="28"/>
            <w:cs/>
          </w:rPr>
          <w:delText>अब अपने आपको सुधारना चाहत</w:delText>
        </w:r>
        <w:r w:rsidR="00020F9D" w:rsidDel="009D5D53">
          <w:rPr>
            <w:rFonts w:ascii="Mangal" w:eastAsia="Aparajita" w:hAnsi="Mangal" w:cs="Mangal"/>
            <w:sz w:val="28"/>
            <w:szCs w:val="28"/>
            <w:cs/>
          </w:rPr>
          <w:delText>ी</w:delText>
        </w:r>
        <w:r w:rsidR="00526E18" w:rsidRPr="000F6E03" w:rsidDel="009D5D53">
          <w:rPr>
            <w:rFonts w:ascii="Algerian" w:eastAsia="Aparajita" w:hAnsi="Algerian"/>
            <w:sz w:val="28"/>
            <w:szCs w:val="28"/>
            <w:cs/>
          </w:rPr>
          <w:delText xml:space="preserve"> हूँ ...प्लीज </w:delText>
        </w:r>
        <w:r w:rsidR="002D7276" w:rsidDel="009D5D53">
          <w:rPr>
            <w:rFonts w:ascii="Algerian" w:eastAsia="Aparajita" w:hAnsi="Algerian" w:hint="cs"/>
            <w:sz w:val="28"/>
            <w:szCs w:val="28"/>
            <w:cs/>
          </w:rPr>
          <w:delText xml:space="preserve">मेरी </w:delText>
        </w:r>
        <w:r w:rsidR="00526E18" w:rsidRPr="000F6E03" w:rsidDel="009D5D53">
          <w:rPr>
            <w:rFonts w:ascii="Algerian" w:eastAsia="Aparajita" w:hAnsi="Algerian"/>
            <w:sz w:val="28"/>
            <w:szCs w:val="28"/>
          </w:rPr>
          <w:delText xml:space="preserve">help </w:delText>
        </w:r>
        <w:r w:rsidR="006F41B5" w:rsidDel="009D5D53">
          <w:rPr>
            <w:rFonts w:ascii="Algerian" w:eastAsia="Aparajita" w:hAnsi="Algerian" w:hint="cs"/>
            <w:sz w:val="28"/>
            <w:szCs w:val="28"/>
            <w:cs/>
          </w:rPr>
          <w:delText xml:space="preserve">करें </w:delText>
        </w:r>
        <w:r w:rsidR="00526E18" w:rsidRPr="000F6E03" w:rsidDel="009D5D53">
          <w:rPr>
            <w:rFonts w:ascii="Algerian" w:eastAsia="Aparajita" w:hAnsi="Algerian"/>
            <w:sz w:val="28"/>
            <w:szCs w:val="28"/>
          </w:rPr>
          <w:delText>…</w:delText>
        </w:r>
      </w:del>
      <w:ins w:id="87" w:author="Bal sanskar" w:date="2017-01-18T06:07:00Z">
        <w:r w:rsidR="009D5D53">
          <w:rPr>
            <w:rFonts w:ascii="Mangal" w:eastAsia="Aparajita" w:hAnsi="Mangal" w:cs="Mangal"/>
            <w:sz w:val="28"/>
            <w:szCs w:val="28"/>
            <w:cs/>
          </w:rPr>
          <w:t xml:space="preserve">मैम, एक्च्युली हुआ ये था कि कल के गेम की शर्त के अनुसार मैं रात को ठीक 12 बजे डेएर करने खेत में गयी वहाँ जाकर जैसे ही मैं सेल्फी </w:t>
        </w:r>
      </w:ins>
      <w:ins w:id="88" w:author="Bal sanskar" w:date="2017-01-18T06:09:00Z">
        <w:r w:rsidR="009D5D53">
          <w:rPr>
            <w:rFonts w:ascii="Mangal" w:eastAsia="Aparajita" w:hAnsi="Mangal" w:cs="Mangal"/>
            <w:sz w:val="28"/>
            <w:szCs w:val="28"/>
            <w:cs/>
          </w:rPr>
          <w:t>निकालने लगी</w:t>
        </w:r>
      </w:ins>
      <w:ins w:id="89" w:author="Bal sanskar" w:date="2017-01-18T06:25:00Z">
        <w:r w:rsidR="00FC0049">
          <w:rPr>
            <w:rFonts w:ascii="Mangal" w:eastAsia="Aparajita" w:hAnsi="Mangal" w:cs="Mangal"/>
            <w:sz w:val="28"/>
            <w:szCs w:val="28"/>
            <w:cs/>
          </w:rPr>
          <w:t xml:space="preserve"> उसके बाद क्या हुवा मुझे कुछ याद नही</w:t>
        </w:r>
      </w:ins>
      <w:ins w:id="90" w:author="Bal sanskar" w:date="2017-01-18T06:27:00Z">
        <w:r w:rsidR="00F54CFE">
          <w:rPr>
            <w:rFonts w:ascii="Mangal" w:eastAsia="Aparajita" w:hAnsi="Mangal" w:cs="Mangal"/>
            <w:sz w:val="28"/>
            <w:szCs w:val="28"/>
            <w:cs/>
          </w:rPr>
          <w:t>, म</w:t>
        </w:r>
      </w:ins>
      <w:ins w:id="91" w:author="Bal sanskar" w:date="2017-01-18T06:43:00Z">
        <w:r w:rsidR="00F54CFE">
          <w:rPr>
            <w:rFonts w:ascii="Mangal" w:eastAsia="Aparajita" w:hAnsi="Mangal" w:cs="Mangal"/>
            <w:sz w:val="28"/>
            <w:szCs w:val="28"/>
            <w:cs/>
          </w:rPr>
          <w:t>ैं</w:t>
        </w:r>
      </w:ins>
      <w:ins w:id="92" w:author="Bal sanskar" w:date="2017-01-18T06:27:00Z">
        <w:r w:rsidR="00FC0049">
          <w:rPr>
            <w:rFonts w:ascii="Mangal" w:eastAsia="Aparajita" w:hAnsi="Mangal" w:cs="Mangal"/>
            <w:sz w:val="28"/>
            <w:szCs w:val="28"/>
            <w:cs/>
          </w:rPr>
          <w:t xml:space="preserve"> बस डर गई थी ।</w:t>
        </w:r>
      </w:ins>
      <w:ins w:id="93" w:author="Bal sanskar" w:date="2017-01-18T06:09:00Z">
        <w:r w:rsidR="009D5D53">
          <w:rPr>
            <w:rFonts w:ascii="Mangal" w:eastAsia="Aparajita" w:hAnsi="Mangal" w:cs="Mangal"/>
            <w:sz w:val="28"/>
            <w:szCs w:val="28"/>
            <w:cs/>
          </w:rPr>
          <w:t xml:space="preserve"> </w:t>
        </w:r>
      </w:ins>
      <w:ins w:id="94" w:author="Bal sanskar" w:date="2017-01-18T06:37:00Z">
        <w:r w:rsidR="00525D89">
          <w:rPr>
            <w:rFonts w:ascii="Mangal" w:eastAsia="Aparajita" w:hAnsi="Mangal" w:cs="Mangal"/>
            <w:sz w:val="28"/>
            <w:szCs w:val="28"/>
            <w:cs/>
          </w:rPr>
          <w:t>मुझे बस य</w:t>
        </w:r>
        <w:r w:rsidR="00F54CFE">
          <w:rPr>
            <w:rFonts w:ascii="Mangal" w:eastAsia="Aparajita" w:hAnsi="Mangal" w:cs="Mangal"/>
            <w:sz w:val="28"/>
            <w:szCs w:val="28"/>
            <w:cs/>
          </w:rPr>
          <w:t>े याद है, मेने मेरी मम्मी का बह</w:t>
        </w:r>
      </w:ins>
      <w:ins w:id="95" w:author="Bal sanskar" w:date="2017-01-18T06:43:00Z">
        <w:r w:rsidR="00F54CFE">
          <w:rPr>
            <w:rFonts w:ascii="Mangal" w:eastAsia="Aparajita" w:hAnsi="Mangal" w:cs="Mangal"/>
            <w:sz w:val="28"/>
            <w:szCs w:val="28"/>
            <w:cs/>
          </w:rPr>
          <w:t>ु</w:t>
        </w:r>
      </w:ins>
      <w:ins w:id="96" w:author="Bal sanskar" w:date="2017-01-18T06:37:00Z">
        <w:r w:rsidR="00525D89">
          <w:rPr>
            <w:rFonts w:ascii="Mangal" w:eastAsia="Aparajita" w:hAnsi="Mangal" w:cs="Mangal"/>
            <w:sz w:val="28"/>
            <w:szCs w:val="28"/>
            <w:cs/>
          </w:rPr>
          <w:t>त अपमान किया</w:t>
        </w:r>
      </w:ins>
      <w:ins w:id="97" w:author="Bal sanskar" w:date="2017-01-18T06:43:00Z">
        <w:r w:rsidR="00F54CFE">
          <w:rPr>
            <w:rFonts w:ascii="Mangal" w:eastAsia="Aparajita" w:hAnsi="Mangal" w:cs="Mangal"/>
            <w:sz w:val="28"/>
            <w:szCs w:val="28"/>
            <w:cs/>
          </w:rPr>
          <w:t xml:space="preserve"> था </w:t>
        </w:r>
      </w:ins>
      <w:ins w:id="98" w:author="Bal sanskar" w:date="2017-01-18T06:37:00Z">
        <w:r w:rsidR="00525D89">
          <w:rPr>
            <w:rFonts w:ascii="Mangal" w:eastAsia="Aparajita" w:hAnsi="Mangal" w:cs="Mangal"/>
            <w:sz w:val="28"/>
            <w:szCs w:val="28"/>
            <w:cs/>
          </w:rPr>
          <w:t>।</w:t>
        </w:r>
      </w:ins>
    </w:p>
    <w:p w:rsidR="00525D89" w:rsidRDefault="00525D89" w:rsidP="00EB629C">
      <w:pPr>
        <w:jc w:val="both"/>
        <w:rPr>
          <w:ins w:id="99" w:author="Bal sanskar" w:date="2017-01-18T06:40:00Z"/>
          <w:rFonts w:ascii="Algerian" w:eastAsia="Calibri" w:hAnsi="Algerian" w:cs="Arial"/>
          <w:sz w:val="28"/>
          <w:szCs w:val="28"/>
        </w:rPr>
      </w:pPr>
      <w:ins w:id="100" w:author="Bal sanskar" w:date="2017-01-18T06:39:00Z">
        <w:r>
          <w:rPr>
            <w:rFonts w:ascii="Mangal" w:eastAsia="Aparajita" w:hAnsi="Mangal" w:cs="Mangal" w:hint="cs"/>
            <w:sz w:val="28"/>
            <w:szCs w:val="28"/>
            <w:cs/>
          </w:rPr>
          <w:t>भूमि</w:t>
        </w:r>
        <w:r>
          <w:rPr>
            <w:rFonts w:ascii="Arial" w:eastAsia="Aparajita" w:hAnsi="Arial" w:cs="Arial" w:hint="cs"/>
            <w:sz w:val="28"/>
            <w:szCs w:val="28"/>
            <w:cs/>
          </w:rPr>
          <w:t xml:space="preserve"> </w:t>
        </w:r>
        <w:r>
          <w:rPr>
            <w:rFonts w:ascii="Mangal" w:eastAsia="Aparajita" w:hAnsi="Mangal" w:cs="Mangal" w:hint="cs"/>
            <w:sz w:val="28"/>
            <w:szCs w:val="28"/>
            <w:cs/>
          </w:rPr>
          <w:t>मैडम</w:t>
        </w:r>
        <w:r>
          <w:rPr>
            <w:rFonts w:ascii="Mangal" w:eastAsia="Aparajita" w:hAnsi="Mangal" w:cs="Mangal"/>
            <w:sz w:val="28"/>
            <w:szCs w:val="28"/>
            <w:cs/>
          </w:rPr>
          <w:t xml:space="preserve"> –</w:t>
        </w:r>
        <w:r w:rsidR="00F54CFE">
          <w:rPr>
            <w:rFonts w:ascii="Mangal" w:eastAsia="Aparajita" w:hAnsi="Mangal" w:cs="Mangal"/>
            <w:sz w:val="28"/>
            <w:szCs w:val="28"/>
            <w:cs/>
          </w:rPr>
          <w:t xml:space="preserve"> क्या तुम फिल्में बह</w:t>
        </w:r>
      </w:ins>
      <w:ins w:id="101" w:author="Bal sanskar" w:date="2017-01-18T06:43:00Z">
        <w:r w:rsidR="00F54CFE">
          <w:rPr>
            <w:rFonts w:ascii="Mangal" w:eastAsia="Aparajita" w:hAnsi="Mangal" w:cs="Mangal"/>
            <w:sz w:val="28"/>
            <w:szCs w:val="28"/>
            <w:cs/>
          </w:rPr>
          <w:t>ु</w:t>
        </w:r>
      </w:ins>
      <w:ins w:id="102" w:author="Bal sanskar" w:date="2017-01-18T06:39:00Z">
        <w:r>
          <w:rPr>
            <w:rFonts w:ascii="Mangal" w:eastAsia="Aparajita" w:hAnsi="Mangal" w:cs="Mangal"/>
            <w:sz w:val="28"/>
            <w:szCs w:val="28"/>
            <w:cs/>
          </w:rPr>
          <w:t xml:space="preserve">त देखती हो </w:t>
        </w:r>
      </w:ins>
      <w:ins w:id="103" w:author="Bal sanskar" w:date="2017-01-18T06:40:00Z">
        <w:r w:rsidRPr="000F6E03">
          <w:rPr>
            <w:rFonts w:ascii="Algerian" w:eastAsia="Calibri" w:hAnsi="Algerian" w:cs="Arial"/>
            <w:sz w:val="28"/>
            <w:szCs w:val="28"/>
          </w:rPr>
          <w:t>?</w:t>
        </w:r>
      </w:ins>
    </w:p>
    <w:p w:rsidR="00525D89" w:rsidDel="00F54CFE" w:rsidRDefault="00525D89" w:rsidP="00EB629C">
      <w:pPr>
        <w:jc w:val="both"/>
        <w:rPr>
          <w:del w:id="104" w:author="Bal sanskar" w:date="2017-01-18T06:41:00Z"/>
          <w:rFonts w:ascii="Mangal" w:eastAsia="Aparajita" w:hAnsi="Mangal" w:cs="Mangal"/>
          <w:sz w:val="28"/>
          <w:szCs w:val="28"/>
          <w:cs/>
        </w:rPr>
      </w:pPr>
      <w:ins w:id="105" w:author="Bal sanskar" w:date="2017-01-18T06:40:00Z">
        <w:r>
          <w:rPr>
            <w:rFonts w:ascii="Mangal" w:eastAsia="Aparajita" w:hAnsi="Mangal" w:cs="Mangal" w:hint="cs"/>
            <w:sz w:val="28"/>
            <w:szCs w:val="28"/>
            <w:cs/>
          </w:rPr>
          <w:t>निक्की</w:t>
        </w:r>
        <w:r w:rsidRPr="000F6E03">
          <w:rPr>
            <w:rFonts w:ascii="Algerian" w:eastAsia="Aparajita" w:hAnsi="Algerian" w:cs="Arial"/>
            <w:sz w:val="28"/>
            <w:szCs w:val="28"/>
            <w:cs/>
          </w:rPr>
          <w:t xml:space="preserve"> :</w:t>
        </w:r>
      </w:ins>
      <w:ins w:id="106" w:author="Bal sanskar" w:date="2017-01-18T06:41:00Z">
        <w:r>
          <w:rPr>
            <w:rFonts w:ascii="Algerian" w:eastAsia="Aparajita" w:hAnsi="Algerian" w:cs="Arial"/>
            <w:sz w:val="28"/>
            <w:szCs w:val="28"/>
            <w:cs/>
          </w:rPr>
          <w:t xml:space="preserve"> </w:t>
        </w:r>
        <w:r>
          <w:rPr>
            <w:rFonts w:ascii="Mangal" w:eastAsia="Aparajita" w:hAnsi="Mangal" w:cs="Mangal"/>
            <w:sz w:val="28"/>
            <w:szCs w:val="28"/>
            <w:cs/>
          </w:rPr>
          <w:t xml:space="preserve">हाँ मेम </w:t>
        </w:r>
        <w:r w:rsidR="00F54CFE">
          <w:rPr>
            <w:rFonts w:ascii="Mangal" w:eastAsia="Aparajita" w:hAnsi="Mangal" w:cs="Mangal"/>
            <w:sz w:val="28"/>
            <w:szCs w:val="28"/>
            <w:cs/>
          </w:rPr>
          <w:t>देखती हु</w:t>
        </w:r>
      </w:ins>
      <w:ins w:id="107" w:author="Bal sanskar" w:date="2017-01-18T06:43:00Z">
        <w:r w:rsidR="00F54CFE">
          <w:rPr>
            <w:rFonts w:ascii="Mangal" w:eastAsia="Aparajita" w:hAnsi="Mangal" w:cs="Mangal"/>
            <w:sz w:val="28"/>
            <w:szCs w:val="28"/>
            <w:cs/>
          </w:rPr>
          <w:t>ँ</w:t>
        </w:r>
      </w:ins>
      <w:ins w:id="108" w:author="Bal sanskar" w:date="2017-01-18T06:41:00Z">
        <w:r w:rsidR="00F54CFE">
          <w:rPr>
            <w:rFonts w:ascii="Mangal" w:eastAsia="Aparajita" w:hAnsi="Mangal" w:cs="Mangal"/>
            <w:sz w:val="28"/>
            <w:szCs w:val="28"/>
            <w:cs/>
          </w:rPr>
          <w:t xml:space="preserve"> </w:t>
        </w:r>
      </w:ins>
      <w:ins w:id="109" w:author="Bal sanskar" w:date="2017-01-18T06:42:00Z">
        <w:r w:rsidR="00F54CFE" w:rsidRPr="000F6E03">
          <w:rPr>
            <w:rFonts w:ascii="Mangal" w:eastAsia="Aparajita" w:hAnsi="Mangal" w:cs="Mangal" w:hint="cs"/>
            <w:sz w:val="28"/>
            <w:szCs w:val="28"/>
            <w:cs/>
          </w:rPr>
          <w:t>और</w:t>
        </w:r>
        <w:r w:rsidR="00F54CFE">
          <w:rPr>
            <w:rFonts w:ascii="Mangal" w:eastAsia="Aparajita" w:hAnsi="Mangal" w:cs="Mangal"/>
            <w:sz w:val="28"/>
            <w:szCs w:val="28"/>
            <w:cs/>
          </w:rPr>
          <w:t xml:space="preserve"> ये गेम</w:t>
        </w:r>
      </w:ins>
      <w:ins w:id="110" w:author="Bal sanskar" w:date="2017-01-18T06:43:00Z">
        <w:r w:rsidR="00F54CFE">
          <w:rPr>
            <w:rFonts w:ascii="Mangal" w:eastAsia="Aparajita" w:hAnsi="Mangal" w:cs="Mangal"/>
            <w:sz w:val="28"/>
            <w:szCs w:val="28"/>
            <w:cs/>
          </w:rPr>
          <w:t xml:space="preserve"> </w:t>
        </w:r>
      </w:ins>
      <w:ins w:id="111" w:author="Bal sanskar" w:date="2017-01-18T06:42:00Z">
        <w:r w:rsidR="00F54CFE">
          <w:rPr>
            <w:rFonts w:ascii="Mangal" w:eastAsia="Aparajita" w:hAnsi="Mangal" w:cs="Mangal"/>
            <w:sz w:val="28"/>
            <w:szCs w:val="28"/>
            <w:cs/>
          </w:rPr>
          <w:t>भी वहीं से सीखा था ।</w:t>
        </w:r>
      </w:ins>
    </w:p>
    <w:p w:rsidR="00F54CFE" w:rsidRPr="00F54CFE" w:rsidRDefault="00F54CFE" w:rsidP="00EB629C">
      <w:pPr>
        <w:jc w:val="both"/>
        <w:rPr>
          <w:ins w:id="112" w:author="Bal sanskar" w:date="2017-01-18T06:41:00Z"/>
          <w:rFonts w:ascii="Mangal" w:eastAsia="Aparajita" w:hAnsi="Mangal" w:cs="Mangal"/>
          <w:sz w:val="28"/>
          <w:szCs w:val="28"/>
          <w:rPrChange w:id="113" w:author="Bal sanskar" w:date="2017-01-18T06:41:00Z">
            <w:rPr>
              <w:ins w:id="114" w:author="Bal sanskar" w:date="2017-01-18T06:41:00Z"/>
              <w:rFonts w:ascii="Algerian" w:eastAsia="Aparajita" w:hAnsi="Algerian" w:cs="Arial"/>
              <w:sz w:val="28"/>
              <w:szCs w:val="28"/>
            </w:rPr>
          </w:rPrChange>
        </w:rPr>
      </w:pPr>
    </w:p>
    <w:p w:rsidR="00A0167F" w:rsidRPr="000F6E03" w:rsidRDefault="00E248B5" w:rsidP="00EB629C">
      <w:pPr>
        <w:jc w:val="both"/>
        <w:rPr>
          <w:rFonts w:ascii="Algerian" w:eastAsia="Aparajita" w:hAnsi="Algerian" w:cs="Arial"/>
          <w:sz w:val="28"/>
          <w:szCs w:val="28"/>
        </w:rPr>
      </w:pPr>
      <w:r>
        <w:rPr>
          <w:rFonts w:ascii="Mangal" w:eastAsia="Aparajita" w:hAnsi="Mangal" w:cs="Mangal" w:hint="cs"/>
          <w:sz w:val="28"/>
          <w:szCs w:val="28"/>
          <w:cs/>
        </w:rPr>
        <w:t>भूमि</w:t>
      </w:r>
      <w:r>
        <w:rPr>
          <w:rFonts w:ascii="Arial" w:eastAsia="Aparajita" w:hAnsi="Arial" w:cs="Arial" w:hint="cs"/>
          <w:sz w:val="28"/>
          <w:szCs w:val="28"/>
          <w:cs/>
        </w:rPr>
        <w:t xml:space="preserve"> </w:t>
      </w:r>
      <w:r>
        <w:rPr>
          <w:rFonts w:ascii="Mangal" w:eastAsia="Aparajita" w:hAnsi="Mangal" w:cs="Mangal" w:hint="cs"/>
          <w:sz w:val="28"/>
          <w:szCs w:val="28"/>
          <w:cs/>
        </w:rPr>
        <w:t>मैडम</w:t>
      </w:r>
      <w:r w:rsidR="0065008B" w:rsidRPr="000F6E03">
        <w:rPr>
          <w:rFonts w:ascii="Algerian" w:eastAsia="Calibri" w:hAnsi="Algerian" w:cs="Arial"/>
          <w:sz w:val="28"/>
          <w:szCs w:val="28"/>
        </w:rPr>
        <w:t xml:space="preserve"> :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देखो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8D11FD"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शुरू</w:t>
      </w:r>
      <w:r w:rsidR="001663B7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में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हमें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लगता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C20EE0">
        <w:rPr>
          <w:rFonts w:ascii="Algerian" w:eastAsia="Aparajita" w:hAnsi="Algerian" w:cs="Aparajita" w:hint="cs"/>
          <w:sz w:val="28"/>
          <w:szCs w:val="28"/>
          <w:cs/>
        </w:rPr>
        <w:t xml:space="preserve">कि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टीवी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हमारा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5A4578" w:rsidRPr="000F6E03">
        <w:rPr>
          <w:rFonts w:ascii="Algerian" w:eastAsia="Aparajita" w:hAnsi="Algerian" w:cs="Aparajita"/>
          <w:sz w:val="28"/>
          <w:szCs w:val="28"/>
          <w:cs/>
        </w:rPr>
        <w:t xml:space="preserve">होता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A0167F" w:rsidRPr="000F6E03">
        <w:rPr>
          <w:rFonts w:ascii="Algerian" w:eastAsia="Aparajita" w:hAnsi="Algerian" w:cs="Aparajita"/>
          <w:sz w:val="28"/>
          <w:szCs w:val="28"/>
          <w:cs/>
        </w:rPr>
        <w:t>खूब</w:t>
      </w:r>
      <w:r w:rsidR="00A0167F" w:rsidRPr="000F6E03">
        <w:rPr>
          <w:rFonts w:ascii="Algerian" w:eastAsia="Aparajita" w:hAnsi="Algerian" w:cs="Arial"/>
          <w:sz w:val="28"/>
          <w:szCs w:val="28"/>
        </w:rPr>
        <w:t xml:space="preserve"> Entertainment </w:t>
      </w:r>
    </w:p>
    <w:p w:rsidR="00671173" w:rsidRPr="000F6E03" w:rsidRDefault="00A0167F" w:rsidP="00EB629C">
      <w:pPr>
        <w:jc w:val="both"/>
        <w:rPr>
          <w:rFonts w:ascii="Algerian" w:eastAsia="Aparajita" w:hAnsi="Algerian" w:cs="Arial"/>
          <w:sz w:val="28"/>
          <w:szCs w:val="28"/>
        </w:rPr>
      </w:pPr>
      <w:r w:rsidRPr="000F6E03">
        <w:rPr>
          <w:rFonts w:ascii="Algerian" w:eastAsia="Aparajita" w:hAnsi="Algerian" w:cs="Aparajita"/>
          <w:sz w:val="28"/>
          <w:szCs w:val="28"/>
          <w:cs/>
        </w:rPr>
        <w:t>फिर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धीरे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धीरे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65008B" w:rsidRPr="000F6E03">
        <w:rPr>
          <w:rFonts w:ascii="Algerian" w:eastAsia="Aparajita" w:hAnsi="Algerian" w:cs="Aparajita"/>
          <w:sz w:val="28"/>
          <w:szCs w:val="28"/>
          <w:cs/>
        </w:rPr>
        <w:t>फिल्में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65008B" w:rsidRPr="000F6E03">
        <w:rPr>
          <w:rFonts w:ascii="Algerian" w:eastAsia="Aparajita" w:hAnsi="Algerian" w:cs="Arial"/>
          <w:sz w:val="28"/>
          <w:szCs w:val="28"/>
        </w:rPr>
        <w:t xml:space="preserve">serial </w:t>
      </w:r>
      <w:r w:rsidR="0065008B" w:rsidRPr="000F6E03">
        <w:rPr>
          <w:rFonts w:ascii="Algerian" w:eastAsia="Aparajita" w:hAnsi="Algerian" w:cs="Aparajita"/>
          <w:sz w:val="28"/>
          <w:szCs w:val="28"/>
          <w:cs/>
        </w:rPr>
        <w:t>देखते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65008B" w:rsidRPr="000F6E03">
        <w:rPr>
          <w:rFonts w:ascii="Algerian" w:eastAsia="Aparajita" w:hAnsi="Algerian" w:cs="Aparajita"/>
          <w:sz w:val="28"/>
          <w:szCs w:val="28"/>
          <w:cs/>
        </w:rPr>
        <w:t>देखते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>,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हम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416B5C" w:rsidRPr="000F6E03">
        <w:rPr>
          <w:rFonts w:ascii="Algerian" w:eastAsia="Aparajita" w:hAnsi="Algerian"/>
          <w:sz w:val="28"/>
          <w:szCs w:val="28"/>
          <w:cs/>
        </w:rPr>
        <w:t>बन</w:t>
      </w:r>
      <w:r w:rsidR="00C20EE0">
        <w:rPr>
          <w:rFonts w:ascii="Algerian" w:eastAsia="Aparajita" w:hAnsi="Algerian" w:hint="cs"/>
          <w:sz w:val="28"/>
          <w:szCs w:val="28"/>
          <w:cs/>
        </w:rPr>
        <w:t xml:space="preserve"> </w:t>
      </w:r>
      <w:r w:rsidR="00704BED" w:rsidRPr="000F6E03">
        <w:rPr>
          <w:rFonts w:ascii="Algerian" w:eastAsia="Aparajita" w:hAnsi="Algerian"/>
          <w:sz w:val="28"/>
          <w:szCs w:val="28"/>
          <w:cs/>
        </w:rPr>
        <w:t xml:space="preserve">जाते </w:t>
      </w:r>
      <w:r w:rsidR="00C20EE0">
        <w:rPr>
          <w:rFonts w:ascii="Algerian" w:eastAsia="Aparajita" w:hAnsi="Algerian" w:hint="cs"/>
          <w:sz w:val="28"/>
          <w:szCs w:val="28"/>
          <w:cs/>
        </w:rPr>
        <w:t xml:space="preserve">हैं </w:t>
      </w:r>
      <w:r w:rsidR="00704BED" w:rsidRPr="000F6E03">
        <w:rPr>
          <w:rFonts w:ascii="Algerian" w:eastAsia="Aparajita" w:hAnsi="Algerian"/>
          <w:sz w:val="28"/>
          <w:szCs w:val="28"/>
          <w:cs/>
        </w:rPr>
        <w:t xml:space="preserve">टीवी के </w:t>
      </w:r>
      <w:r w:rsidR="00704BED" w:rsidRPr="000F6E03">
        <w:rPr>
          <w:rFonts w:ascii="Algerian" w:eastAsia="Aparajita" w:hAnsi="Algerian"/>
          <w:sz w:val="28"/>
          <w:szCs w:val="28"/>
        </w:rPr>
        <w:t xml:space="preserve">full time </w:t>
      </w:r>
      <w:r w:rsidRPr="000F6E03">
        <w:rPr>
          <w:rFonts w:ascii="Algerian" w:eastAsia="Aparajita" w:hAnsi="Algerian" w:cs="Arial"/>
          <w:sz w:val="28"/>
          <w:szCs w:val="28"/>
        </w:rPr>
        <w:t>servant</w:t>
      </w:r>
    </w:p>
    <w:p w:rsidR="008F5DD8" w:rsidRPr="000F6E03" w:rsidRDefault="008F5DD8" w:rsidP="00EB629C">
      <w:pPr>
        <w:jc w:val="both"/>
        <w:rPr>
          <w:rFonts w:ascii="Algerian" w:eastAsia="Calibri" w:hAnsi="Algerian" w:cs="Arial"/>
          <w:sz w:val="28"/>
          <w:szCs w:val="28"/>
        </w:rPr>
      </w:pPr>
      <w:r w:rsidRPr="000F6E03">
        <w:rPr>
          <w:rFonts w:ascii="Algerian" w:eastAsia="Aparajita" w:hAnsi="Algerian" w:cs="Aparajita"/>
          <w:sz w:val="28"/>
          <w:szCs w:val="28"/>
          <w:cs/>
        </w:rPr>
        <w:t>फिल्में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देखोगे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तो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चरित्र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बिगड</w:t>
      </w:r>
      <w:ins w:id="115" w:author="Bal sanskar" w:date="2017-01-18T06:43:00Z">
        <w:r w:rsidR="00F54CFE">
          <w:rPr>
            <w:rFonts w:ascii="Mangal" w:eastAsia="Aparajita" w:hAnsi="Mangal" w:cs="Mangal"/>
            <w:sz w:val="28"/>
            <w:szCs w:val="28"/>
            <w:cs/>
          </w:rPr>
          <w:t>़</w:t>
        </w:r>
      </w:ins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जायेगा</w:t>
      </w:r>
      <w:r w:rsidRPr="000F6E03">
        <w:rPr>
          <w:rFonts w:ascii="Algerian" w:eastAsia="Calibri" w:hAnsi="Algerian" w:cs="Arial"/>
          <w:sz w:val="28"/>
          <w:szCs w:val="28"/>
        </w:rPr>
        <w:t>...</w:t>
      </w:r>
      <w:r w:rsidRPr="000F6E03">
        <w:rPr>
          <w:rFonts w:ascii="Algerian" w:eastAsia="Aparajita" w:hAnsi="Algerian" w:cs="Aparajita"/>
          <w:sz w:val="28"/>
          <w:szCs w:val="28"/>
          <w:cs/>
        </w:rPr>
        <w:t>रहन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सहन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फिल्मी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2720AD">
        <w:rPr>
          <w:rFonts w:ascii="Algerian" w:eastAsia="Aparajita" w:hAnsi="Algerian" w:cs="Aparajita" w:hint="cs"/>
          <w:sz w:val="28"/>
          <w:szCs w:val="28"/>
          <w:cs/>
        </w:rPr>
        <w:t>ए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क्टर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की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तरह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ब</w:t>
      </w:r>
      <w:r w:rsidR="002720AD">
        <w:rPr>
          <w:rFonts w:ascii="Algerian" w:eastAsia="Aparajita" w:hAnsi="Algerian" w:cs="Aparajita" w:hint="cs"/>
          <w:sz w:val="28"/>
          <w:szCs w:val="28"/>
          <w:cs/>
        </w:rPr>
        <w:t xml:space="preserve">न जायेगा </w:t>
      </w:r>
      <w:r w:rsidRPr="000F6E03">
        <w:rPr>
          <w:rFonts w:ascii="Algerian" w:eastAsia="Calibri" w:hAnsi="Algerian" w:cs="Arial"/>
          <w:sz w:val="28"/>
          <w:szCs w:val="28"/>
        </w:rPr>
        <w:t xml:space="preserve">... </w:t>
      </w:r>
      <w:r w:rsidR="002720AD">
        <w:rPr>
          <w:rFonts w:ascii="Algerian" w:eastAsia="Calibri" w:hAnsi="Algerian" w:hint="cs"/>
          <w:sz w:val="28"/>
          <w:szCs w:val="28"/>
          <w:cs/>
        </w:rPr>
        <w:t xml:space="preserve">ख्याली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पुलाव</w:t>
      </w:r>
      <w:r w:rsidR="002720AD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पकाओगे</w:t>
      </w:r>
      <w:r w:rsidRPr="000F6E03">
        <w:rPr>
          <w:rFonts w:ascii="Algerian" w:eastAsia="Calibri" w:hAnsi="Algerian" w:cs="Arial"/>
          <w:sz w:val="28"/>
          <w:szCs w:val="28"/>
        </w:rPr>
        <w:t>....</w:t>
      </w:r>
      <w:r w:rsidR="002720AD" w:rsidRPr="002720AD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2720AD">
        <w:rPr>
          <w:rFonts w:ascii="Algerian" w:eastAsia="Calibri" w:hAnsi="Algerian" w:hint="cs"/>
          <w:sz w:val="28"/>
          <w:szCs w:val="28"/>
          <w:cs/>
        </w:rPr>
        <w:t>ख्याली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महल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सजाओगे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और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वैसा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कुछ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नहीं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होने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B6295D">
        <w:rPr>
          <w:rFonts w:ascii="Mangal" w:eastAsia="Aparajita" w:hAnsi="Mangal" w:cs="Mangal"/>
          <w:sz w:val="28"/>
          <w:szCs w:val="28"/>
          <w:cs/>
        </w:rPr>
        <w:t>टेंशन, डिप्रेशन में आ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जाओगे</w:t>
      </w:r>
      <w:r w:rsidRPr="000F6E03">
        <w:rPr>
          <w:rFonts w:ascii="Algerian" w:eastAsia="Calibri" w:hAnsi="Algerian" w:cs="Arial"/>
          <w:sz w:val="28"/>
          <w:szCs w:val="28"/>
        </w:rPr>
        <w:t>....</w:t>
      </w:r>
      <w:r w:rsidRPr="000F6E03">
        <w:rPr>
          <w:rFonts w:ascii="Algerian" w:eastAsia="Aparajita" w:hAnsi="Algerian" w:cs="Aparajita"/>
          <w:sz w:val="28"/>
          <w:szCs w:val="28"/>
          <w:cs/>
        </w:rPr>
        <w:t>कितने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युवक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lastRenderedPageBreak/>
        <w:t>युव</w:t>
      </w:r>
      <w:r w:rsidR="002B0596">
        <w:rPr>
          <w:rFonts w:ascii="Algerian" w:eastAsia="Aparajita" w:hAnsi="Algerian" w:cs="Aparajita" w:hint="cs"/>
          <w:sz w:val="28"/>
          <w:szCs w:val="28"/>
          <w:cs/>
        </w:rPr>
        <w:t xml:space="preserve">तियां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फिल्में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देखकर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बर्बाद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हो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Pr="000F6E03">
        <w:rPr>
          <w:rFonts w:ascii="Algerian" w:eastAsia="Aparajita" w:hAnsi="Algerian" w:cs="Aparajita"/>
          <w:sz w:val="28"/>
          <w:szCs w:val="28"/>
          <w:cs/>
        </w:rPr>
        <w:t>जाते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2B0596">
        <w:rPr>
          <w:rFonts w:ascii="Algerian" w:eastAsia="Aparajita" w:hAnsi="Algerian" w:cs="Aparajita" w:hint="cs"/>
          <w:sz w:val="28"/>
          <w:szCs w:val="28"/>
          <w:cs/>
        </w:rPr>
        <w:t xml:space="preserve">हैं </w:t>
      </w:r>
      <w:r w:rsidRPr="000F6E03">
        <w:rPr>
          <w:rFonts w:ascii="Algerian" w:eastAsia="Calibri" w:hAnsi="Algerian" w:cs="Arial"/>
          <w:sz w:val="28"/>
          <w:szCs w:val="28"/>
        </w:rPr>
        <w:t>...</w:t>
      </w:r>
      <w:r w:rsidR="00967C09" w:rsidRPr="000F6E03">
        <w:rPr>
          <w:rFonts w:ascii="Algerian" w:eastAsia="Calibri" w:hAnsi="Algerian"/>
          <w:sz w:val="28"/>
          <w:szCs w:val="28"/>
          <w:cs/>
        </w:rPr>
        <w:t>जो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कीर्तन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आज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चला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ऐसे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कीर्तन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सुनने</w:t>
      </w:r>
      <w:r w:rsidR="00B6295D">
        <w:rPr>
          <w:rFonts w:ascii="Algerian" w:eastAsia="Calibri" w:hAnsi="Algerian"/>
          <w:sz w:val="28"/>
          <w:szCs w:val="28"/>
          <w:cs/>
        </w:rPr>
        <w:t>-</w:t>
      </w:r>
      <w:r w:rsidR="00B6295D">
        <w:rPr>
          <w:rFonts w:ascii="Mangal" w:eastAsia="Calibri" w:hAnsi="Mangal" w:cs="Mangal"/>
          <w:sz w:val="28"/>
          <w:szCs w:val="28"/>
          <w:cs/>
        </w:rPr>
        <w:t>करने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से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बुरा</w:t>
      </w:r>
      <w:r w:rsidR="002B0596">
        <w:rPr>
          <w:rFonts w:ascii="Algerian" w:eastAsia="Calibri" w:hAnsi="Algerian" w:hint="cs"/>
          <w:sz w:val="28"/>
          <w:szCs w:val="28"/>
          <w:cs/>
        </w:rPr>
        <w:t>ई</w:t>
      </w:r>
      <w:r w:rsidR="00967C09" w:rsidRPr="000F6E03">
        <w:rPr>
          <w:rFonts w:ascii="Algerian" w:eastAsia="Calibri" w:hAnsi="Algerian"/>
          <w:sz w:val="28"/>
          <w:szCs w:val="28"/>
          <w:cs/>
        </w:rPr>
        <w:t>यां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2D7276">
        <w:rPr>
          <w:rFonts w:ascii="Algerian" w:eastAsia="Calibri" w:hAnsi="Algerian" w:hint="cs"/>
          <w:sz w:val="28"/>
          <w:szCs w:val="28"/>
          <w:cs/>
        </w:rPr>
        <w:t xml:space="preserve">छूट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जाती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2B0596">
        <w:rPr>
          <w:rFonts w:ascii="Algerian" w:eastAsia="Calibri" w:hAnsi="Algerian" w:hint="cs"/>
          <w:sz w:val="28"/>
          <w:szCs w:val="28"/>
          <w:cs/>
        </w:rPr>
        <w:t xml:space="preserve">हैं </w:t>
      </w:r>
      <w:r w:rsidR="00967C09" w:rsidRPr="000F6E03">
        <w:rPr>
          <w:rFonts w:ascii="Algerian" w:eastAsia="Calibri" w:hAnsi="Algerian" w:cs="Arial"/>
          <w:sz w:val="28"/>
          <w:szCs w:val="28"/>
          <w:cs/>
        </w:rPr>
        <w:t>|</w:t>
      </w:r>
    </w:p>
    <w:p w:rsidR="00967C09" w:rsidRPr="000F6E03" w:rsidRDefault="008D11FD" w:rsidP="00EB629C">
      <w:pPr>
        <w:jc w:val="both"/>
        <w:rPr>
          <w:rFonts w:ascii="Algerian" w:eastAsia="Calibri" w:hAnsi="Algerian"/>
          <w:sz w:val="28"/>
          <w:szCs w:val="28"/>
        </w:rPr>
      </w:pPr>
      <w:r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967C09" w:rsidRPr="000F6E03">
        <w:rPr>
          <w:rFonts w:ascii="Algerian" w:eastAsia="Calibri" w:hAnsi="Algerian" w:cs="Arial"/>
          <w:sz w:val="28"/>
          <w:szCs w:val="28"/>
        </w:rPr>
        <w:t xml:space="preserve"> :</w:t>
      </w:r>
      <w:r w:rsidR="002B0596">
        <w:rPr>
          <w:rFonts w:ascii="Algerian" w:eastAsia="Calibri" w:hAnsi="Algerian" w:hint="cs"/>
          <w:sz w:val="28"/>
          <w:szCs w:val="28"/>
          <w:cs/>
        </w:rPr>
        <w:t xml:space="preserve"> </w:t>
      </w:r>
      <w:ins w:id="116" w:author="Bal sanskar" w:date="2017-01-18T06:34:00Z">
        <w:r w:rsidR="00525D89">
          <w:rPr>
            <w:rFonts w:ascii="Mangal" w:eastAsia="Calibri" w:hAnsi="Mangal" w:cs="Mangal"/>
            <w:sz w:val="28"/>
            <w:szCs w:val="28"/>
            <w:cs/>
          </w:rPr>
          <w:t>मेडम</w:t>
        </w:r>
      </w:ins>
      <w:del w:id="117" w:author="Bal sanskar" w:date="2017-01-18T06:34:00Z">
        <w:r w:rsidR="00967C09" w:rsidRPr="000F6E03" w:rsidDel="00525D89">
          <w:rPr>
            <w:rFonts w:ascii="Algerian" w:eastAsia="Calibri" w:hAnsi="Algerian"/>
            <w:sz w:val="28"/>
            <w:szCs w:val="28"/>
            <w:cs/>
          </w:rPr>
          <w:delText>सर</w:delText>
        </w:r>
      </w:del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अब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से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6C157B" w:rsidRPr="000F6E03">
        <w:rPr>
          <w:rFonts w:ascii="Algerian" w:eastAsia="Calibri" w:hAnsi="Algerian"/>
          <w:sz w:val="28"/>
          <w:szCs w:val="28"/>
          <w:cs/>
        </w:rPr>
        <w:t xml:space="preserve">तो </w:t>
      </w:r>
      <w:r w:rsidR="002B0596">
        <w:rPr>
          <w:rFonts w:ascii="Algerian" w:eastAsia="Calibri" w:hAnsi="Algerian" w:hint="cs"/>
          <w:sz w:val="28"/>
          <w:szCs w:val="28"/>
          <w:cs/>
        </w:rPr>
        <w:t xml:space="preserve">मैं </w:t>
      </w:r>
      <w:r w:rsidR="00020F9D">
        <w:rPr>
          <w:rFonts w:ascii="Algerian" w:eastAsia="Calibri" w:hAnsi="Algerian"/>
          <w:sz w:val="28"/>
          <w:szCs w:val="28"/>
          <w:cs/>
        </w:rPr>
        <w:t>टीवी से दूर ही रहूँग</w:t>
      </w:r>
      <w:r w:rsidR="00020F9D">
        <w:rPr>
          <w:rFonts w:ascii="Mangal" w:eastAsia="Calibri" w:hAnsi="Mangal" w:cs="Mangal"/>
          <w:sz w:val="28"/>
          <w:szCs w:val="28"/>
          <w:cs/>
        </w:rPr>
        <w:t>ी</w:t>
      </w:r>
      <w:ins w:id="118" w:author="Bal sanskar" w:date="2017-01-18T06:35:00Z">
        <w:r w:rsidR="00525D89">
          <w:rPr>
            <w:rFonts w:ascii="Mangal" w:eastAsia="Calibri" w:hAnsi="Mangal" w:cs="Mangal"/>
            <w:sz w:val="28"/>
            <w:szCs w:val="28"/>
            <w:cs/>
          </w:rPr>
          <w:t>, फिल्में नहीं देखुगी</w:t>
        </w:r>
      </w:ins>
      <w:r w:rsidR="00E712BE" w:rsidRPr="000F6E03">
        <w:rPr>
          <w:rFonts w:ascii="Algerian" w:eastAsia="Calibri" w:hAnsi="Algerian"/>
          <w:sz w:val="28"/>
          <w:szCs w:val="28"/>
          <w:cs/>
        </w:rPr>
        <w:t>....कीर्तन</w:t>
      </w:r>
      <w:r w:rsidR="00E66541" w:rsidRPr="000F6E03">
        <w:rPr>
          <w:rFonts w:ascii="Algerian" w:eastAsia="Calibri" w:hAnsi="Algerian"/>
          <w:sz w:val="28"/>
          <w:szCs w:val="28"/>
          <w:cs/>
        </w:rPr>
        <w:t>,</w:t>
      </w:r>
      <w:r w:rsidR="002B0596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E66541" w:rsidRPr="000F6E03">
        <w:rPr>
          <w:rFonts w:ascii="Algerian" w:eastAsia="Calibri" w:hAnsi="Algerian"/>
          <w:sz w:val="28"/>
          <w:szCs w:val="28"/>
          <w:cs/>
        </w:rPr>
        <w:t xml:space="preserve">भजन </w:t>
      </w:r>
      <w:r w:rsidR="00643E5A">
        <w:rPr>
          <w:rFonts w:ascii="Mangal" w:eastAsia="Calibri" w:hAnsi="Mangal" w:cs="Mangal"/>
          <w:sz w:val="28"/>
          <w:szCs w:val="28"/>
          <w:cs/>
        </w:rPr>
        <w:t>ही</w:t>
      </w:r>
      <w:r w:rsidR="00020F9D">
        <w:rPr>
          <w:rFonts w:ascii="Algerian" w:eastAsia="Calibri" w:hAnsi="Algerian"/>
          <w:sz w:val="28"/>
          <w:szCs w:val="28"/>
          <w:cs/>
        </w:rPr>
        <w:t xml:space="preserve"> सुनूंग</w:t>
      </w:r>
      <w:r w:rsidR="00020F9D">
        <w:rPr>
          <w:rFonts w:ascii="Mangal" w:eastAsia="Calibri" w:hAnsi="Mangal" w:cs="Mangal"/>
          <w:sz w:val="28"/>
          <w:szCs w:val="28"/>
          <w:cs/>
        </w:rPr>
        <w:t>ी</w:t>
      </w:r>
      <w:r w:rsidR="00967C09" w:rsidRPr="000F6E03">
        <w:rPr>
          <w:rFonts w:ascii="Algerian" w:eastAsia="Calibri" w:hAnsi="Algerian" w:cs="Arial"/>
          <w:sz w:val="28"/>
          <w:szCs w:val="28"/>
          <w:cs/>
        </w:rPr>
        <w:t>...</w:t>
      </w:r>
      <w:r w:rsidR="00E66541" w:rsidRPr="000F6E03">
        <w:rPr>
          <w:rFonts w:ascii="Algerian" w:eastAsia="Calibri" w:hAnsi="Algerian"/>
          <w:sz w:val="28"/>
          <w:szCs w:val="28"/>
          <w:cs/>
        </w:rPr>
        <w:t>लेकिन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मम्मी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पापा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को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967C09" w:rsidRPr="000F6E03">
        <w:rPr>
          <w:rFonts w:ascii="Algerian" w:eastAsia="Calibri" w:hAnsi="Algerian"/>
          <w:sz w:val="28"/>
          <w:szCs w:val="28"/>
          <w:cs/>
        </w:rPr>
        <w:t>कैसे</w:t>
      </w:r>
      <w:r w:rsidR="00643E5A">
        <w:rPr>
          <w:rFonts w:ascii="Algerian" w:eastAsia="Calibri" w:hAnsi="Algerian" w:cs="Arial"/>
          <w:sz w:val="28"/>
          <w:szCs w:val="28"/>
          <w:cs/>
        </w:rPr>
        <w:t xml:space="preserve"> </w:t>
      </w:r>
      <w:r w:rsidR="00020F9D">
        <w:rPr>
          <w:rFonts w:ascii="Algerian" w:eastAsia="Calibri" w:hAnsi="Algerian" w:hint="cs"/>
          <w:sz w:val="28"/>
          <w:szCs w:val="28"/>
          <w:cs/>
        </w:rPr>
        <w:t>मनाऊंग</w:t>
      </w:r>
      <w:r w:rsidR="00020F9D">
        <w:rPr>
          <w:rFonts w:ascii="Mangal" w:eastAsia="Calibri" w:hAnsi="Mangal" w:cs="Mangal"/>
          <w:sz w:val="28"/>
          <w:szCs w:val="28"/>
          <w:cs/>
        </w:rPr>
        <w:t>ी</w:t>
      </w:r>
      <w:r w:rsidR="006C157B" w:rsidRPr="000F6E03">
        <w:rPr>
          <w:rFonts w:ascii="Algerian" w:eastAsia="Calibri" w:hAnsi="Algerian"/>
          <w:sz w:val="28"/>
          <w:szCs w:val="28"/>
          <w:cs/>
        </w:rPr>
        <w:t xml:space="preserve"> ....</w:t>
      </w:r>
    </w:p>
    <w:p w:rsidR="00CC50DC" w:rsidRPr="000F6E03" w:rsidRDefault="00E248B5" w:rsidP="00EB629C">
      <w:pPr>
        <w:jc w:val="both"/>
        <w:rPr>
          <w:rFonts w:ascii="Algerian" w:eastAsia="Calibri" w:hAnsi="Algerian" w:cs="Arial"/>
          <w:sz w:val="28"/>
          <w:szCs w:val="28"/>
        </w:rPr>
      </w:pPr>
      <w:r>
        <w:rPr>
          <w:rFonts w:ascii="Mangal" w:eastAsia="Aparajita" w:hAnsi="Mangal" w:cs="Mangal" w:hint="cs"/>
          <w:caps/>
          <w:sz w:val="28"/>
          <w:szCs w:val="28"/>
          <w:cs/>
        </w:rPr>
        <w:t>भूमि</w:t>
      </w:r>
      <w:r>
        <w:rPr>
          <w:rFonts w:ascii="Arial" w:eastAsia="Aparajita" w:hAnsi="Arial" w:cs="Arial" w:hint="cs"/>
          <w:caps/>
          <w:sz w:val="28"/>
          <w:szCs w:val="28"/>
          <w:cs/>
        </w:rPr>
        <w:t xml:space="preserve"> </w:t>
      </w:r>
      <w:r>
        <w:rPr>
          <w:rFonts w:ascii="Mangal" w:eastAsia="Aparajita" w:hAnsi="Mangal" w:cs="Mangal" w:hint="cs"/>
          <w:caps/>
          <w:sz w:val="28"/>
          <w:szCs w:val="28"/>
          <w:cs/>
        </w:rPr>
        <w:t>मैडम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: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पहले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तो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आज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मम्मी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पापा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बोलना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बंद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करो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और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del w:id="119" w:author="jogig" w:date="2017-04-20T09:00:00Z">
        <w:r w:rsidR="002B0596" w:rsidDel="00BE3A4B">
          <w:rPr>
            <w:rFonts w:ascii="Algerian" w:eastAsia="Aparajita" w:hAnsi="Algerian" w:cs="Aparajita" w:hint="cs"/>
            <w:sz w:val="28"/>
            <w:szCs w:val="28"/>
            <w:cs/>
          </w:rPr>
          <w:delText>मा</w:delText>
        </w:r>
        <w:r w:rsidR="00B6295D" w:rsidDel="00BE3A4B">
          <w:rPr>
            <w:rFonts w:ascii="Mangal" w:eastAsia="Aparajita" w:hAnsi="Mangal" w:cs="Mangal"/>
            <w:sz w:val="28"/>
            <w:szCs w:val="28"/>
            <w:cs/>
          </w:rPr>
          <w:delText>ँ</w:delText>
        </w:r>
        <w:r w:rsidR="00CF7CCE" w:rsidRPr="000F6E03" w:rsidDel="00BE3A4B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 </w:delText>
        </w:r>
      </w:del>
      <w:ins w:id="120" w:author="jogig" w:date="2017-04-20T09:00:00Z">
        <w:r w:rsidR="00BE3A4B">
          <w:rPr>
            <w:rFonts w:ascii="Algerian" w:eastAsia="Aparajita" w:hAnsi="Algerian" w:cs="Aparajita" w:hint="cs"/>
            <w:sz w:val="28"/>
            <w:szCs w:val="28"/>
            <w:cs/>
          </w:rPr>
          <w:t xml:space="preserve">माँ </w:t>
        </w:r>
      </w:ins>
      <w:r w:rsidR="002B0596">
        <w:rPr>
          <w:rFonts w:ascii="Algerian" w:eastAsia="Aparajita" w:hAnsi="Algerian" w:cs="Aparajita" w:hint="cs"/>
          <w:sz w:val="28"/>
          <w:szCs w:val="28"/>
          <w:cs/>
        </w:rPr>
        <w:t xml:space="preserve">और </w:t>
      </w:r>
      <w:r w:rsidR="00021D83">
        <w:rPr>
          <w:rFonts w:ascii="Mangal" w:eastAsia="Aparajita" w:hAnsi="Mangal" w:cs="Mangal"/>
          <w:sz w:val="28"/>
          <w:szCs w:val="28"/>
          <w:cs/>
        </w:rPr>
        <w:t>पिता</w:t>
      </w:r>
      <w:r w:rsidR="008D11FD">
        <w:rPr>
          <w:rFonts w:ascii="Mangal" w:eastAsia="Aparajita" w:hAnsi="Mangal" w:cs="Mangal" w:hint="cs"/>
          <w:sz w:val="28"/>
          <w:szCs w:val="28"/>
          <w:cs/>
        </w:rPr>
        <w:t>जी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बोलना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शुरू</w:t>
      </w:r>
      <w:r w:rsidR="00CF7CCE" w:rsidRPr="000F6E03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करो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.. </w:t>
      </w:r>
      <w:r w:rsidR="006C157B" w:rsidRPr="000F6E03">
        <w:rPr>
          <w:rFonts w:ascii="Algerian" w:eastAsia="Calibri" w:hAnsi="Algerian"/>
          <w:sz w:val="28"/>
          <w:szCs w:val="28"/>
          <w:cs/>
        </w:rPr>
        <w:t>इस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१४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फरवरी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को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तुम्हारे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पास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एक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सु</w:t>
      </w:r>
      <w:r w:rsidR="00B6295D">
        <w:rPr>
          <w:rFonts w:ascii="Algerian" w:eastAsia="Calibri" w:hAnsi="Algerian" w:hint="cs"/>
          <w:sz w:val="28"/>
          <w:szCs w:val="28"/>
          <w:cs/>
        </w:rPr>
        <w:t>नह</w:t>
      </w:r>
      <w:r w:rsidR="00CC50DC" w:rsidRPr="000F6E03">
        <w:rPr>
          <w:rFonts w:ascii="Algerian" w:eastAsia="Calibri" w:hAnsi="Algerian"/>
          <w:sz w:val="28"/>
          <w:szCs w:val="28"/>
          <w:cs/>
        </w:rPr>
        <w:t>रा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अवसर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है</w:t>
      </w:r>
      <w:r w:rsidR="00CC50DC" w:rsidRPr="000F6E03">
        <w:rPr>
          <w:rFonts w:ascii="Algerian" w:eastAsia="Calibri" w:hAnsi="Algerian" w:cs="Arial"/>
          <w:sz w:val="28"/>
          <w:szCs w:val="28"/>
          <w:cs/>
        </w:rPr>
        <w:t xml:space="preserve"> ...</w:t>
      </w:r>
      <w:r w:rsidR="00CC50DC" w:rsidRPr="000F6E03">
        <w:rPr>
          <w:rFonts w:ascii="Algerian" w:eastAsia="Calibri" w:hAnsi="Algerian"/>
          <w:sz w:val="28"/>
          <w:szCs w:val="28"/>
          <w:cs/>
        </w:rPr>
        <w:t>तुम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अपने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माता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पिता</w:t>
      </w:r>
      <w:r w:rsidR="002B0596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का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दिल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भी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जीत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020F9D">
        <w:rPr>
          <w:rFonts w:ascii="Algerian" w:eastAsia="Calibri" w:hAnsi="Algerian"/>
          <w:sz w:val="28"/>
          <w:szCs w:val="28"/>
          <w:cs/>
        </w:rPr>
        <w:t>लोग</w:t>
      </w:r>
      <w:r w:rsidR="00020F9D">
        <w:rPr>
          <w:rFonts w:ascii="Mangal" w:eastAsia="Calibri" w:hAnsi="Mangal" w:cs="Mangal"/>
          <w:sz w:val="28"/>
          <w:szCs w:val="28"/>
          <w:cs/>
        </w:rPr>
        <w:t>ी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और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उनका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आशीर्वाद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2B0596">
        <w:rPr>
          <w:rFonts w:ascii="Algerian" w:eastAsia="Calibri" w:hAnsi="Algerian" w:hint="cs"/>
          <w:sz w:val="28"/>
          <w:szCs w:val="28"/>
          <w:cs/>
        </w:rPr>
        <w:t xml:space="preserve">भी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पा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020F9D">
        <w:rPr>
          <w:rFonts w:ascii="Algerian" w:eastAsia="Calibri" w:hAnsi="Algerian"/>
          <w:sz w:val="28"/>
          <w:szCs w:val="28"/>
          <w:cs/>
        </w:rPr>
        <w:t>लोग</w:t>
      </w:r>
      <w:r w:rsidR="00020F9D">
        <w:rPr>
          <w:rFonts w:ascii="Mangal" w:eastAsia="Calibri" w:hAnsi="Mangal" w:cs="Mangal"/>
          <w:sz w:val="28"/>
          <w:szCs w:val="28"/>
          <w:cs/>
        </w:rPr>
        <w:t>ी</w:t>
      </w:r>
      <w:r w:rsidR="00CF7CCE" w:rsidRPr="000F6E03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2B0596">
        <w:rPr>
          <w:rFonts w:ascii="Algerian" w:eastAsia="Calibri" w:hAnsi="Algerian" w:hint="cs"/>
          <w:sz w:val="28"/>
          <w:szCs w:val="28"/>
          <w:cs/>
        </w:rPr>
        <w:t>|</w:t>
      </w:r>
    </w:p>
    <w:p w:rsidR="00CC50DC" w:rsidRPr="00886818" w:rsidRDefault="008D11FD" w:rsidP="00EB629C">
      <w:pPr>
        <w:jc w:val="both"/>
        <w:rPr>
          <w:rFonts w:ascii="Mangal" w:eastAsia="Calibri" w:hAnsi="Mangal" w:cs="Mangal"/>
          <w:sz w:val="28"/>
          <w:szCs w:val="28"/>
          <w:cs/>
        </w:rPr>
      </w:pPr>
      <w:r>
        <w:rPr>
          <w:rFonts w:ascii="Mangal" w:eastAsia="Aparajita" w:hAnsi="Mangal" w:cs="Mangal" w:hint="cs"/>
          <w:sz w:val="28"/>
          <w:szCs w:val="28"/>
          <w:cs/>
        </w:rPr>
        <w:t>निक्की</w:t>
      </w:r>
      <w:r w:rsidR="00CC50DC" w:rsidRPr="000F6E03">
        <w:rPr>
          <w:rFonts w:ascii="Algerian" w:eastAsia="Calibri" w:hAnsi="Algerian" w:cs="Arial"/>
          <w:sz w:val="28"/>
          <w:szCs w:val="28"/>
        </w:rPr>
        <w:t xml:space="preserve"> :</w:t>
      </w:r>
      <w:r w:rsidR="002B0596">
        <w:rPr>
          <w:rFonts w:ascii="Algerian" w:eastAsia="Calibri" w:hAnsi="Algerian" w:hint="cs"/>
          <w:sz w:val="28"/>
          <w:szCs w:val="28"/>
          <w:cs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१४</w:t>
      </w:r>
      <w:r w:rsidR="000E291C" w:rsidRPr="000F6E03">
        <w:rPr>
          <w:rFonts w:ascii="Algerian" w:eastAsia="Calibri" w:hAnsi="Algerian"/>
          <w:sz w:val="28"/>
          <w:szCs w:val="28"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फरवरी</w:t>
      </w:r>
      <w:r w:rsidR="00CC50DC" w:rsidRPr="000F6E03">
        <w:rPr>
          <w:rFonts w:ascii="Algerian" w:eastAsia="Calibri" w:hAnsi="Algerian" w:cs="Arial"/>
          <w:sz w:val="28"/>
          <w:szCs w:val="28"/>
          <w:cs/>
        </w:rPr>
        <w:t xml:space="preserve"> ...</w:t>
      </w:r>
      <w:r w:rsidR="00643E5A">
        <w:rPr>
          <w:rFonts w:ascii="Mangal" w:eastAsia="Calibri" w:hAnsi="Mangal" w:cs="Mangal"/>
          <w:sz w:val="28"/>
          <w:szCs w:val="28"/>
          <w:cs/>
        </w:rPr>
        <w:t>मैम</w:t>
      </w:r>
      <w:r w:rsidR="000E291C" w:rsidRPr="000F6E03">
        <w:rPr>
          <w:rFonts w:ascii="Algerian" w:eastAsia="Calibri" w:hAnsi="Algerian"/>
          <w:sz w:val="28"/>
          <w:szCs w:val="28"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लेकिन</w:t>
      </w:r>
      <w:r w:rsidR="000E291C" w:rsidRPr="000F6E03">
        <w:rPr>
          <w:rFonts w:ascii="Algerian" w:eastAsia="Calibri" w:hAnsi="Algerian"/>
          <w:sz w:val="28"/>
          <w:szCs w:val="28"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उस</w:t>
      </w:r>
      <w:r w:rsidR="000E291C" w:rsidRPr="000F6E03">
        <w:rPr>
          <w:rFonts w:ascii="Algerian" w:eastAsia="Calibri" w:hAnsi="Algerian"/>
          <w:sz w:val="28"/>
          <w:szCs w:val="28"/>
        </w:rPr>
        <w:t xml:space="preserve"> </w:t>
      </w:r>
      <w:r w:rsidR="00CC50DC" w:rsidRPr="000F6E03">
        <w:rPr>
          <w:rFonts w:ascii="Algerian" w:eastAsia="Calibri" w:hAnsi="Algerian"/>
          <w:sz w:val="28"/>
          <w:szCs w:val="28"/>
          <w:cs/>
        </w:rPr>
        <w:t>दिन</w:t>
      </w:r>
      <w:r w:rsidR="000E291C" w:rsidRPr="000F6E03">
        <w:rPr>
          <w:rFonts w:ascii="Algerian" w:eastAsia="Calibri" w:hAnsi="Algerian"/>
          <w:sz w:val="28"/>
          <w:szCs w:val="28"/>
        </w:rPr>
        <w:t xml:space="preserve"> </w:t>
      </w:r>
      <w:r w:rsidR="00B7716A" w:rsidRPr="000F6E03">
        <w:rPr>
          <w:rFonts w:ascii="Algerian" w:eastAsia="Calibri" w:hAnsi="Algerian"/>
          <w:sz w:val="28"/>
          <w:szCs w:val="28"/>
          <w:cs/>
        </w:rPr>
        <w:t>तो</w:t>
      </w:r>
      <w:r w:rsidR="00886818">
        <w:rPr>
          <w:rFonts w:ascii="Algerian" w:eastAsia="Calibri" w:hAnsi="Algerian"/>
          <w:sz w:val="28"/>
          <w:szCs w:val="28"/>
        </w:rPr>
        <w:t xml:space="preserve"> </w:t>
      </w:r>
      <w:r w:rsidR="00886818">
        <w:rPr>
          <w:rFonts w:ascii="Mangal" w:eastAsia="Calibri" w:hAnsi="Mangal" w:cs="Mangal"/>
          <w:sz w:val="28"/>
          <w:szCs w:val="28"/>
          <w:cs/>
        </w:rPr>
        <w:t>वैलेंटाई</w:t>
      </w:r>
      <w:r w:rsidR="00886818">
        <w:rPr>
          <w:rFonts w:ascii="Mangal" w:eastAsia="Calibri" w:hAnsi="Mangal" w:cs="Mangal"/>
          <w:sz w:val="28"/>
          <w:szCs w:val="28"/>
        </w:rPr>
        <w:t>…</w:t>
      </w:r>
      <w:r w:rsidR="00886818">
        <w:rPr>
          <w:rFonts w:ascii="Mangal" w:eastAsia="Calibri" w:hAnsi="Mangal" w:cs="Mangal"/>
          <w:sz w:val="28"/>
          <w:szCs w:val="28"/>
          <w:cs/>
        </w:rPr>
        <w:t>न</w:t>
      </w:r>
    </w:p>
    <w:p w:rsidR="00801626" w:rsidRDefault="00E248B5" w:rsidP="00EB629C">
      <w:pPr>
        <w:jc w:val="both"/>
        <w:rPr>
          <w:rFonts w:ascii="Algerian" w:eastAsia="Calibri" w:hAnsi="Algerian"/>
          <w:sz w:val="28"/>
          <w:szCs w:val="28"/>
          <w:cs/>
        </w:rPr>
      </w:pPr>
      <w:r>
        <w:rPr>
          <w:rFonts w:ascii="Mangal" w:eastAsia="Aparajita" w:hAnsi="Mangal" w:cs="Mangal"/>
          <w:caps/>
          <w:sz w:val="28"/>
          <w:szCs w:val="28"/>
          <w:cs/>
        </w:rPr>
        <w:t xml:space="preserve">भूमि मैडम 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: </w:t>
      </w:r>
      <w:r w:rsidR="002B0596">
        <w:rPr>
          <w:rFonts w:ascii="Algerian" w:eastAsia="Calibri" w:hAnsi="Algerian" w:hint="cs"/>
          <w:sz w:val="28"/>
          <w:szCs w:val="28"/>
          <w:cs/>
        </w:rPr>
        <w:t xml:space="preserve">14 फ़रवरी को </w:t>
      </w:r>
      <w:r w:rsidR="002B0596">
        <w:rPr>
          <w:rFonts w:ascii="Algerian" w:eastAsia="Aparajita" w:hAnsi="Algerian" w:cs="Aparajita" w:hint="cs"/>
          <w:sz w:val="28"/>
          <w:szCs w:val="28"/>
          <w:cs/>
        </w:rPr>
        <w:t xml:space="preserve">पूज्य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बापूजी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50DC" w:rsidRPr="000F6E03">
        <w:rPr>
          <w:rFonts w:ascii="Algerian" w:eastAsia="Aparajita" w:hAnsi="Algerian" w:cs="Aparajita"/>
          <w:sz w:val="28"/>
          <w:szCs w:val="28"/>
          <w:cs/>
        </w:rPr>
        <w:t>ने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B0596">
        <w:rPr>
          <w:rFonts w:ascii="Algerian" w:eastAsia="Aparajita" w:hAnsi="Algerian" w:cs="Aparajita" w:hint="cs"/>
          <w:sz w:val="28"/>
          <w:szCs w:val="28"/>
          <w:cs/>
        </w:rPr>
        <w:t>'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मा</w:t>
      </w:r>
      <w:r w:rsidR="002B0596" w:rsidRPr="000F6E03">
        <w:rPr>
          <w:rFonts w:ascii="Algerian" w:eastAsia="Aparajita" w:hAnsi="Algerian" w:cs="Aparajita"/>
          <w:sz w:val="28"/>
          <w:szCs w:val="28"/>
          <w:cs/>
        </w:rPr>
        <w:t>तृ</w:t>
      </w:r>
      <w:r w:rsidR="002B0596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पितृ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पूजन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दिवस</w:t>
      </w:r>
      <w:r w:rsidR="002B0596">
        <w:rPr>
          <w:rFonts w:ascii="Algerian" w:eastAsia="Aparajita" w:hAnsi="Algerian" w:cs="Aparajita" w:hint="cs"/>
          <w:sz w:val="28"/>
          <w:szCs w:val="28"/>
          <w:cs/>
        </w:rPr>
        <w:t>'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B0596">
        <w:rPr>
          <w:rFonts w:ascii="Algerian" w:eastAsia="Aparajita" w:hAnsi="Algerian" w:cs="Aparajita" w:hint="cs"/>
          <w:sz w:val="28"/>
          <w:szCs w:val="28"/>
          <w:cs/>
        </w:rPr>
        <w:t>मनाने की पहल शुरू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करके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उसे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>एक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अनुपम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दिन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बना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दिया</w:t>
      </w:r>
      <w:r w:rsidR="00886818">
        <w:rPr>
          <w:rFonts w:ascii="Algerian" w:eastAsia="Aparajita" w:hAnsi="Algerian" w:cs="Aparajita" w:hint="cs"/>
          <w:sz w:val="28"/>
          <w:szCs w:val="28"/>
          <w:cs/>
        </w:rPr>
        <w:t xml:space="preserve"> है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>,</w:t>
      </w:r>
      <w:r w:rsidR="00886818">
        <w:rPr>
          <w:rFonts w:ascii="Algerian" w:eastAsia="Aparajita" w:hAnsi="Algerian" w:cs="Aparajita"/>
          <w:sz w:val="28"/>
          <w:szCs w:val="28"/>
          <w:cs/>
        </w:rPr>
        <w:t xml:space="preserve"> 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इस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दिन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बच्चे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अपने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माता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पिता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की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पूजा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करते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B0596">
        <w:rPr>
          <w:rFonts w:ascii="Algerian" w:eastAsia="Aparajita" w:hAnsi="Algerian" w:cs="Aparajita" w:hint="cs"/>
          <w:sz w:val="28"/>
          <w:szCs w:val="28"/>
          <w:cs/>
        </w:rPr>
        <w:t>हैं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>,</w:t>
      </w:r>
      <w:r>
        <w:rPr>
          <w:rFonts w:ascii="Algerian" w:eastAsia="Aparajita" w:hAnsi="Algerian" w:cs="Aparajita"/>
          <w:sz w:val="28"/>
          <w:szCs w:val="28"/>
          <w:cs/>
        </w:rPr>
        <w:t xml:space="preserve"> 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उनकी आरती करते हैं </w:t>
      </w:r>
      <w:r w:rsidR="00886818">
        <w:rPr>
          <w:rFonts w:ascii="Algerian" w:eastAsia="Aparajita" w:hAnsi="Algerian" w:cs="Aparajita" w:hint="cs"/>
          <w:sz w:val="28"/>
          <w:szCs w:val="28"/>
          <w:cs/>
        </w:rPr>
        <w:t>उन्हें फूलों की माला पहनाते हैं</w:t>
      </w:r>
      <w:r w:rsidR="00047892" w:rsidRPr="000F6E03">
        <w:rPr>
          <w:rFonts w:ascii="Algerian" w:eastAsia="Calibri" w:hAnsi="Algerian" w:cs="Arial"/>
          <w:sz w:val="28"/>
          <w:szCs w:val="28"/>
        </w:rPr>
        <w:t>...</w:t>
      </w:r>
      <w:r>
        <w:rPr>
          <w:rFonts w:ascii="Algerian" w:eastAsia="Calibri" w:hAnsi="Algerian" w:cs="Arial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हर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साल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हो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रहे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इस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पर्व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प्रभाव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से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विश्वभर</w:t>
      </w:r>
      <w:r w:rsidR="00BA79A7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में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माता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पिता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लिए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बच्चो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BA79A7">
        <w:rPr>
          <w:rFonts w:ascii="Algerian" w:eastAsia="Aparajita" w:hAnsi="Algerian" w:cs="Aparajita" w:hint="cs"/>
          <w:sz w:val="28"/>
          <w:szCs w:val="28"/>
          <w:cs/>
        </w:rPr>
        <w:t xml:space="preserve">में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आदर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भाव</w:t>
      </w:r>
      <w:r w:rsidR="00BA79A7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खूब</w:t>
      </w:r>
      <w:r>
        <w:rPr>
          <w:rFonts w:ascii="Algerian" w:eastAsia="Aparajita" w:hAnsi="Algerian" w:cs="Aparajita"/>
          <w:sz w:val="28"/>
          <w:szCs w:val="28"/>
          <w:cs/>
        </w:rPr>
        <w:t>-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खूब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बढ़</w:t>
      </w:r>
      <w:r w:rsidR="00BA79A7">
        <w:rPr>
          <w:rFonts w:ascii="Algerian" w:eastAsia="Aparajita" w:hAnsi="Algerian" w:cs="Aparajita" w:hint="cs"/>
          <w:sz w:val="28"/>
          <w:szCs w:val="28"/>
          <w:cs/>
        </w:rPr>
        <w:t xml:space="preserve"> रहा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है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BA79A7">
        <w:rPr>
          <w:rFonts w:ascii="Algerian" w:eastAsia="Aparajita" w:hAnsi="Algerian" w:cs="Aparajita" w:hint="cs"/>
          <w:sz w:val="28"/>
          <w:szCs w:val="28"/>
          <w:cs/>
        </w:rPr>
        <w:t xml:space="preserve">और </w:t>
      </w:r>
      <w:r w:rsidR="00021D83">
        <w:rPr>
          <w:rFonts w:ascii="Algerian" w:eastAsia="Aparajita" w:hAnsi="Algerian" w:cs="Aparajita" w:hint="cs"/>
          <w:sz w:val="28"/>
          <w:szCs w:val="28"/>
          <w:cs/>
        </w:rPr>
        <w:t>माता</w:t>
      </w:r>
      <w:r w:rsidR="00021D83">
        <w:rPr>
          <w:rFonts w:ascii="Algerian" w:eastAsia="Aparajita" w:hAnsi="Algerian" w:cs="Aparajita"/>
          <w:sz w:val="28"/>
          <w:szCs w:val="28"/>
          <w:cs/>
        </w:rPr>
        <w:t>-</w:t>
      </w:r>
      <w:r w:rsidR="00BA79A7">
        <w:rPr>
          <w:rFonts w:ascii="Algerian" w:eastAsia="Aparajita" w:hAnsi="Algerian" w:cs="Aparajita" w:hint="cs"/>
          <w:sz w:val="28"/>
          <w:szCs w:val="28"/>
          <w:cs/>
        </w:rPr>
        <w:t>पिता और बच्चों के बीच स्नेह बढ़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ने से टूटते घर जुड़ रहें हैं </w:t>
      </w:r>
      <w:r w:rsidR="00BA79A7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| </w:t>
      </w:r>
      <w:del w:id="121" w:author="Bal sanskar" w:date="2017-01-18T06:20:00Z">
        <w:r w:rsidR="002D7276" w:rsidDel="00FC0049">
          <w:rPr>
            <w:rFonts w:ascii="Algerian" w:eastAsia="Aparajita" w:hAnsi="Algerian" w:cs="Aparajita" w:hint="cs"/>
            <w:sz w:val="28"/>
            <w:szCs w:val="28"/>
            <w:cs/>
          </w:rPr>
          <w:delText xml:space="preserve">दो दिन बाद </w:delText>
        </w:r>
      </w:del>
      <w:r w:rsidR="000E291C" w:rsidRPr="000F6E03">
        <w:rPr>
          <w:rFonts w:ascii="Algerian" w:eastAsia="Aparajita" w:hAnsi="Algerian" w:cs="Aparajita"/>
          <w:sz w:val="28"/>
          <w:szCs w:val="28"/>
        </w:rPr>
        <w:t>14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047892" w:rsidRPr="000F6E03">
        <w:rPr>
          <w:rFonts w:ascii="Algerian" w:eastAsia="Calibri" w:hAnsi="Algerian" w:cs="Arial"/>
          <w:sz w:val="28"/>
          <w:szCs w:val="28"/>
        </w:rPr>
        <w:t>febuary</w:t>
      </w:r>
      <w:ins w:id="122" w:author="Bal sanskar" w:date="2017-01-18T06:21:00Z">
        <w:r w:rsidR="00FC0049">
          <w:rPr>
            <w:rFonts w:ascii="Algerian" w:eastAsia="Calibri" w:hAnsi="Algerian" w:cs="Arial"/>
            <w:sz w:val="28"/>
            <w:szCs w:val="28"/>
          </w:rPr>
          <w:t xml:space="preserve"> </w:t>
        </w:r>
      </w:ins>
      <w:del w:id="123" w:author="Bal sanskar" w:date="2017-01-18T06:22:00Z">
        <w:r w:rsidR="000E291C" w:rsidRPr="000F6E03" w:rsidDel="00FC0049">
          <w:rPr>
            <w:rFonts w:ascii="Algerian" w:eastAsia="Calibri" w:hAnsi="Algerian" w:cs="Arial"/>
            <w:sz w:val="28"/>
            <w:szCs w:val="28"/>
          </w:rPr>
          <w:delText xml:space="preserve">  </w:delText>
        </w:r>
        <w:r w:rsidR="00047892" w:rsidRPr="000F6E03" w:rsidDel="00FC0049">
          <w:rPr>
            <w:rFonts w:ascii="Algerian" w:eastAsia="Aparajita" w:hAnsi="Algerian" w:cs="Aparajita"/>
            <w:sz w:val="28"/>
            <w:szCs w:val="28"/>
            <w:cs/>
          </w:rPr>
          <w:delText>है</w:delText>
        </w:r>
        <w:r w:rsidR="000E291C" w:rsidRPr="000F6E03" w:rsidDel="00FC0049">
          <w:rPr>
            <w:rFonts w:ascii="Algerian" w:eastAsia="Aparajita" w:hAnsi="Algerian" w:cs="Aparajita"/>
            <w:sz w:val="28"/>
            <w:szCs w:val="28"/>
          </w:rPr>
          <w:delText xml:space="preserve"> </w:delText>
        </w:r>
        <w:r w:rsidR="00047892" w:rsidRPr="000F6E03" w:rsidDel="00FC0049">
          <w:rPr>
            <w:rFonts w:ascii="Algerian" w:eastAsia="Aparajita" w:hAnsi="Algerian" w:cs="Aparajita"/>
            <w:sz w:val="28"/>
            <w:szCs w:val="28"/>
            <w:cs/>
          </w:rPr>
          <w:delText>और</w:delText>
        </w:r>
      </w:del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हम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CC50DC" w:rsidRPr="000F6E03">
        <w:rPr>
          <w:rFonts w:ascii="Algerian" w:eastAsia="Aparajita" w:hAnsi="Algerian" w:cs="Aparajita"/>
          <w:sz w:val="28"/>
          <w:szCs w:val="28"/>
          <w:cs/>
        </w:rPr>
        <w:t>अपने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कॉलेज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में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यह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D7276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>'</w:t>
      </w:r>
      <w:r w:rsidR="002D7276" w:rsidRPr="000F6E03">
        <w:rPr>
          <w:rFonts w:ascii="Algerian" w:eastAsia="Aparajita" w:hAnsi="Algerian" w:cs="Aparajita"/>
          <w:sz w:val="28"/>
          <w:szCs w:val="28"/>
          <w:cs/>
        </w:rPr>
        <w:t>मातृ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 </w:t>
      </w:r>
      <w:r w:rsidR="002D7276" w:rsidRPr="000F6E03">
        <w:rPr>
          <w:rFonts w:ascii="Algerian" w:eastAsia="Aparajita" w:hAnsi="Algerian" w:cs="Aparajita"/>
          <w:sz w:val="28"/>
          <w:szCs w:val="28"/>
          <w:cs/>
        </w:rPr>
        <w:t>पितृ</w:t>
      </w:r>
      <w:r w:rsidR="002D7276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D7276" w:rsidRPr="000F6E03">
        <w:rPr>
          <w:rFonts w:ascii="Algerian" w:eastAsia="Aparajita" w:hAnsi="Algerian" w:cs="Aparajita"/>
          <w:sz w:val="28"/>
          <w:szCs w:val="28"/>
          <w:cs/>
        </w:rPr>
        <w:t>पूजन</w:t>
      </w:r>
      <w:r w:rsidR="002D7276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2D7276" w:rsidRPr="000F6E03">
        <w:rPr>
          <w:rFonts w:ascii="Algerian" w:eastAsia="Aparajita" w:hAnsi="Algerian" w:cs="Aparajita"/>
          <w:sz w:val="28"/>
          <w:szCs w:val="28"/>
          <w:cs/>
        </w:rPr>
        <w:t>दिवस</w:t>
      </w:r>
      <w:r w:rsidR="002D7276">
        <w:rPr>
          <w:rFonts w:ascii="Algerian" w:eastAsia="Aparajita" w:hAnsi="Algerian" w:cs="Aparajita" w:hint="cs"/>
          <w:sz w:val="28"/>
          <w:szCs w:val="28"/>
          <w:cs/>
        </w:rPr>
        <w:t xml:space="preserve">'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पर्व</w:t>
      </w:r>
      <w:r w:rsidR="000E291C" w:rsidRPr="000F6E03">
        <w:rPr>
          <w:rFonts w:ascii="Algerian" w:eastAsia="Aparajita" w:hAnsi="Algerian" w:cs="Aparajita"/>
          <w:sz w:val="28"/>
          <w:szCs w:val="28"/>
        </w:rPr>
        <w:t xml:space="preserve"> </w:t>
      </w:r>
      <w:r w:rsidR="00047892" w:rsidRPr="000F6E03">
        <w:rPr>
          <w:rFonts w:ascii="Algerian" w:eastAsia="Aparajita" w:hAnsi="Algerian" w:cs="Aparajita"/>
          <w:sz w:val="28"/>
          <w:szCs w:val="28"/>
          <w:cs/>
        </w:rPr>
        <w:t>मनाएंगे</w:t>
      </w:r>
      <w:r w:rsidR="00047892" w:rsidRPr="000F6E03">
        <w:rPr>
          <w:rFonts w:ascii="Algerian" w:eastAsia="Calibri" w:hAnsi="Algerian" w:cs="Arial"/>
          <w:sz w:val="28"/>
          <w:szCs w:val="28"/>
        </w:rPr>
        <w:t xml:space="preserve"> |</w:t>
      </w:r>
      <w:r w:rsidR="002D7276">
        <w:rPr>
          <w:rFonts w:ascii="Algerian" w:eastAsia="Calibri" w:hAnsi="Algerian" w:hint="cs"/>
          <w:sz w:val="28"/>
          <w:szCs w:val="28"/>
          <w:cs/>
        </w:rPr>
        <w:t xml:space="preserve">तुम भी अपने माता पिता को </w:t>
      </w:r>
      <w:r w:rsidR="00B6295D">
        <w:rPr>
          <w:rFonts w:ascii="Algerian" w:eastAsia="Calibri" w:hAnsi="Algerian" w:hint="cs"/>
          <w:sz w:val="28"/>
          <w:szCs w:val="28"/>
          <w:cs/>
        </w:rPr>
        <w:t xml:space="preserve">लेकर </w:t>
      </w:r>
      <w:r w:rsidR="002D7276">
        <w:rPr>
          <w:rFonts w:ascii="Algerian" w:eastAsia="Calibri" w:hAnsi="Algerian" w:hint="cs"/>
          <w:sz w:val="28"/>
          <w:szCs w:val="28"/>
          <w:cs/>
        </w:rPr>
        <w:t>जरुर आना ....</w:t>
      </w:r>
    </w:p>
    <w:p w:rsidR="00832F5C" w:rsidRPr="00832F5C" w:rsidRDefault="00832F5C" w:rsidP="00EB629C">
      <w:pPr>
        <w:jc w:val="both"/>
        <w:rPr>
          <w:rFonts w:ascii="Mangal" w:eastAsia="Calibri" w:hAnsi="Mangal" w:cs="Mangal"/>
          <w:sz w:val="28"/>
          <w:szCs w:val="28"/>
        </w:rPr>
      </w:pPr>
      <w:r>
        <w:rPr>
          <w:rFonts w:ascii="Mangal" w:eastAsia="Calibri" w:hAnsi="Mangal" w:cs="Mangal"/>
          <w:sz w:val="28"/>
          <w:szCs w:val="28"/>
          <w:cs/>
        </w:rPr>
        <w:t xml:space="preserve">निक्की – </w:t>
      </w:r>
      <w:r w:rsidR="00886818">
        <w:rPr>
          <w:rFonts w:ascii="Mangal" w:eastAsia="Calibri" w:hAnsi="Mangal" w:cs="Mangal"/>
          <w:sz w:val="28"/>
          <w:szCs w:val="28"/>
          <w:cs/>
        </w:rPr>
        <w:t xml:space="preserve">आपका </w:t>
      </w:r>
      <w:r>
        <w:rPr>
          <w:rFonts w:ascii="Mangal" w:eastAsia="Calibri" w:hAnsi="Mangal" w:cs="Mangal"/>
          <w:sz w:val="28"/>
          <w:szCs w:val="28"/>
          <w:cs/>
        </w:rPr>
        <w:t>बहुत-बहुत धन्यवाद मैम</w:t>
      </w:r>
      <w:r w:rsidR="00643E5A">
        <w:rPr>
          <w:rFonts w:ascii="Mangal" w:eastAsia="Calibri" w:hAnsi="Mangal" w:cs="Mangal"/>
          <w:sz w:val="28"/>
          <w:szCs w:val="28"/>
          <w:cs/>
        </w:rPr>
        <w:t>,</w:t>
      </w:r>
      <w:r>
        <w:rPr>
          <w:rFonts w:ascii="Mangal" w:eastAsia="Calibri" w:hAnsi="Mangal" w:cs="Mangal"/>
          <w:sz w:val="28"/>
          <w:szCs w:val="28"/>
          <w:cs/>
        </w:rPr>
        <w:t xml:space="preserve"> </w:t>
      </w:r>
      <w:r w:rsidR="00886818">
        <w:rPr>
          <w:rFonts w:ascii="Mangal" w:eastAsia="Calibri" w:hAnsi="Mangal" w:cs="Mangal"/>
          <w:sz w:val="28"/>
          <w:szCs w:val="28"/>
          <w:cs/>
        </w:rPr>
        <w:t xml:space="preserve">मुझे इतना अच्छा रास्ता दिखाने के लिए </w:t>
      </w:r>
      <w:r>
        <w:rPr>
          <w:rFonts w:ascii="Mangal" w:eastAsia="Calibri" w:hAnsi="Mangal" w:cs="Mangal"/>
          <w:sz w:val="28"/>
          <w:szCs w:val="28"/>
          <w:cs/>
        </w:rPr>
        <w:t xml:space="preserve">। इस बार मैं 14 फरवरी जरूर मनाऊँगी मगर किसी </w:t>
      </w:r>
      <w:r w:rsidR="002C0A38">
        <w:rPr>
          <w:rFonts w:ascii="Mangal" w:eastAsia="Calibri" w:hAnsi="Mangal" w:cs="Mangal"/>
          <w:sz w:val="28"/>
          <w:szCs w:val="28"/>
          <w:cs/>
        </w:rPr>
        <w:t xml:space="preserve">टाईमपास </w:t>
      </w:r>
      <w:r>
        <w:rPr>
          <w:rFonts w:ascii="Mangal" w:eastAsia="Calibri" w:hAnsi="Mangal" w:cs="Mangal"/>
          <w:sz w:val="28"/>
          <w:szCs w:val="28"/>
          <w:cs/>
        </w:rPr>
        <w:t xml:space="preserve">लड़के के साथ वैलेंटाईन डे नहीं, बल्कि माता-पिता के साथ </w:t>
      </w:r>
      <w:r w:rsidR="002C0A38">
        <w:rPr>
          <w:rFonts w:ascii="Mangal" w:eastAsia="Calibri" w:hAnsi="Mangal" w:cs="Mangal"/>
          <w:sz w:val="28"/>
          <w:szCs w:val="28"/>
          <w:cs/>
        </w:rPr>
        <w:t xml:space="preserve">पवित्र </w:t>
      </w:r>
      <w:r>
        <w:rPr>
          <w:rFonts w:ascii="Mangal" w:eastAsia="Calibri" w:hAnsi="Mangal" w:cs="Mangal"/>
          <w:sz w:val="28"/>
          <w:szCs w:val="28"/>
          <w:cs/>
        </w:rPr>
        <w:t xml:space="preserve">मातृ-पितृ पूजन दिवस । </w:t>
      </w:r>
    </w:p>
    <w:p w:rsidR="00801626" w:rsidRPr="000F6E03" w:rsidRDefault="00801626" w:rsidP="00EB629C">
      <w:pPr>
        <w:jc w:val="both"/>
        <w:rPr>
          <w:rFonts w:ascii="Algerian" w:eastAsia="Calibri" w:hAnsi="Algerian" w:cs="Arial"/>
          <w:sz w:val="28"/>
          <w:szCs w:val="28"/>
        </w:rPr>
      </w:pPr>
    </w:p>
    <w:p w:rsidR="00801626" w:rsidRPr="000F6E03" w:rsidRDefault="00801626" w:rsidP="00EB629C">
      <w:pPr>
        <w:jc w:val="both"/>
        <w:rPr>
          <w:rFonts w:ascii="Algerian" w:eastAsia="Calibri" w:hAnsi="Algerian" w:cs="Arial"/>
          <w:sz w:val="28"/>
          <w:szCs w:val="28"/>
        </w:rPr>
      </w:pPr>
    </w:p>
    <w:p w:rsidR="00801626" w:rsidRPr="000F6E03" w:rsidRDefault="00801626" w:rsidP="00EB629C">
      <w:pPr>
        <w:jc w:val="both"/>
        <w:rPr>
          <w:rFonts w:ascii="Algerian" w:eastAsia="Calibri" w:hAnsi="Algerian" w:cs="Arial"/>
          <w:sz w:val="28"/>
          <w:szCs w:val="28"/>
        </w:rPr>
      </w:pPr>
    </w:p>
    <w:p w:rsidR="00801626" w:rsidRPr="000F6E03" w:rsidRDefault="00801626" w:rsidP="00EB629C">
      <w:pPr>
        <w:jc w:val="both"/>
        <w:rPr>
          <w:rFonts w:ascii="Algerian" w:eastAsia="Calibri" w:hAnsi="Algerian" w:cs="Arial"/>
          <w:sz w:val="28"/>
          <w:szCs w:val="28"/>
        </w:rPr>
      </w:pPr>
    </w:p>
    <w:p w:rsidR="00801626" w:rsidRPr="001B66E8" w:rsidRDefault="00801626" w:rsidP="00EB629C">
      <w:pPr>
        <w:jc w:val="both"/>
        <w:rPr>
          <w:rFonts w:ascii="Calibri" w:eastAsia="Calibri" w:hAnsi="Calibri"/>
          <w:sz w:val="28"/>
          <w:szCs w:val="28"/>
        </w:rPr>
      </w:pPr>
    </w:p>
    <w:sectPr w:rsidR="00801626" w:rsidRPr="001B66E8" w:rsidSect="00BA79A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Exotc350 DmBd BT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revisionView w:markup="0"/>
  <w:trackRevisions/>
  <w:defaultTabStop w:val="720"/>
  <w:drawingGridHorizontalSpacing w:val="110"/>
  <w:displayHorizontalDrawingGridEvery w:val="2"/>
  <w:characterSpacingControl w:val="doNotCompress"/>
  <w:compat>
    <w:useFELayout/>
  </w:compat>
  <w:rsids>
    <w:rsidRoot w:val="00801626"/>
    <w:rsid w:val="00010AF0"/>
    <w:rsid w:val="00011D37"/>
    <w:rsid w:val="00020F9D"/>
    <w:rsid w:val="00021D83"/>
    <w:rsid w:val="00041324"/>
    <w:rsid w:val="00047892"/>
    <w:rsid w:val="0005620B"/>
    <w:rsid w:val="00066449"/>
    <w:rsid w:val="00084BF3"/>
    <w:rsid w:val="000D77C3"/>
    <w:rsid w:val="000E291C"/>
    <w:rsid w:val="000E4D03"/>
    <w:rsid w:val="000F3E88"/>
    <w:rsid w:val="000F6E03"/>
    <w:rsid w:val="0013068C"/>
    <w:rsid w:val="001356CB"/>
    <w:rsid w:val="00157349"/>
    <w:rsid w:val="001663B7"/>
    <w:rsid w:val="001A764F"/>
    <w:rsid w:val="001B544C"/>
    <w:rsid w:val="001B66E8"/>
    <w:rsid w:val="002137B8"/>
    <w:rsid w:val="00217C9E"/>
    <w:rsid w:val="00257E80"/>
    <w:rsid w:val="0027007F"/>
    <w:rsid w:val="002720AD"/>
    <w:rsid w:val="00280421"/>
    <w:rsid w:val="002B0596"/>
    <w:rsid w:val="002C0A38"/>
    <w:rsid w:val="002D10E9"/>
    <w:rsid w:val="002D599C"/>
    <w:rsid w:val="002D7276"/>
    <w:rsid w:val="002E2691"/>
    <w:rsid w:val="002E7837"/>
    <w:rsid w:val="00321D96"/>
    <w:rsid w:val="00350282"/>
    <w:rsid w:val="003507CD"/>
    <w:rsid w:val="00387B3E"/>
    <w:rsid w:val="003A1717"/>
    <w:rsid w:val="003B6AEC"/>
    <w:rsid w:val="003E0628"/>
    <w:rsid w:val="00413EDA"/>
    <w:rsid w:val="00414C7A"/>
    <w:rsid w:val="00416B5C"/>
    <w:rsid w:val="004537CA"/>
    <w:rsid w:val="004858D4"/>
    <w:rsid w:val="004D2B43"/>
    <w:rsid w:val="004D6D74"/>
    <w:rsid w:val="00525D89"/>
    <w:rsid w:val="00526E18"/>
    <w:rsid w:val="005626F0"/>
    <w:rsid w:val="005927CE"/>
    <w:rsid w:val="005A4578"/>
    <w:rsid w:val="005E7293"/>
    <w:rsid w:val="00604169"/>
    <w:rsid w:val="006115B7"/>
    <w:rsid w:val="00616CB0"/>
    <w:rsid w:val="00643E5A"/>
    <w:rsid w:val="0065008B"/>
    <w:rsid w:val="00655147"/>
    <w:rsid w:val="00671173"/>
    <w:rsid w:val="00680AE2"/>
    <w:rsid w:val="00685983"/>
    <w:rsid w:val="006A48A9"/>
    <w:rsid w:val="006B27D8"/>
    <w:rsid w:val="006C157B"/>
    <w:rsid w:val="006F41B5"/>
    <w:rsid w:val="006F56F6"/>
    <w:rsid w:val="00704BED"/>
    <w:rsid w:val="00740349"/>
    <w:rsid w:val="00761929"/>
    <w:rsid w:val="00772680"/>
    <w:rsid w:val="00773BD8"/>
    <w:rsid w:val="007849D5"/>
    <w:rsid w:val="007850CE"/>
    <w:rsid w:val="007C7D81"/>
    <w:rsid w:val="007E299B"/>
    <w:rsid w:val="007E4788"/>
    <w:rsid w:val="007E6AE7"/>
    <w:rsid w:val="00801626"/>
    <w:rsid w:val="00811152"/>
    <w:rsid w:val="00826BE4"/>
    <w:rsid w:val="00832F5C"/>
    <w:rsid w:val="008639D1"/>
    <w:rsid w:val="00871FB5"/>
    <w:rsid w:val="00886818"/>
    <w:rsid w:val="008A08F9"/>
    <w:rsid w:val="008C64E5"/>
    <w:rsid w:val="008D11FD"/>
    <w:rsid w:val="008E6B8F"/>
    <w:rsid w:val="008F187D"/>
    <w:rsid w:val="008F5DD8"/>
    <w:rsid w:val="00903FBA"/>
    <w:rsid w:val="009606DF"/>
    <w:rsid w:val="00967C09"/>
    <w:rsid w:val="00981716"/>
    <w:rsid w:val="00990C46"/>
    <w:rsid w:val="009D5D53"/>
    <w:rsid w:val="009D754B"/>
    <w:rsid w:val="009E42E1"/>
    <w:rsid w:val="009F18B9"/>
    <w:rsid w:val="00A0167F"/>
    <w:rsid w:val="00A152C3"/>
    <w:rsid w:val="00A20DCA"/>
    <w:rsid w:val="00A229F9"/>
    <w:rsid w:val="00A26D77"/>
    <w:rsid w:val="00A6603A"/>
    <w:rsid w:val="00A74315"/>
    <w:rsid w:val="00A94F64"/>
    <w:rsid w:val="00AA72B0"/>
    <w:rsid w:val="00AC31A0"/>
    <w:rsid w:val="00AF1614"/>
    <w:rsid w:val="00B123D5"/>
    <w:rsid w:val="00B15306"/>
    <w:rsid w:val="00B207CA"/>
    <w:rsid w:val="00B276FF"/>
    <w:rsid w:val="00B42266"/>
    <w:rsid w:val="00B6295D"/>
    <w:rsid w:val="00B7716A"/>
    <w:rsid w:val="00B80300"/>
    <w:rsid w:val="00B944E1"/>
    <w:rsid w:val="00BA79A7"/>
    <w:rsid w:val="00BB3C8B"/>
    <w:rsid w:val="00BE3A4B"/>
    <w:rsid w:val="00C04CE3"/>
    <w:rsid w:val="00C16C67"/>
    <w:rsid w:val="00C17547"/>
    <w:rsid w:val="00C20EE0"/>
    <w:rsid w:val="00C40DF4"/>
    <w:rsid w:val="00C426B1"/>
    <w:rsid w:val="00C63342"/>
    <w:rsid w:val="00C712F0"/>
    <w:rsid w:val="00C767E5"/>
    <w:rsid w:val="00C8350A"/>
    <w:rsid w:val="00C9547A"/>
    <w:rsid w:val="00C9602A"/>
    <w:rsid w:val="00CC1B98"/>
    <w:rsid w:val="00CC2A32"/>
    <w:rsid w:val="00CC50DC"/>
    <w:rsid w:val="00CD4082"/>
    <w:rsid w:val="00CE2781"/>
    <w:rsid w:val="00CF07CD"/>
    <w:rsid w:val="00CF7CCE"/>
    <w:rsid w:val="00D02108"/>
    <w:rsid w:val="00D11FA9"/>
    <w:rsid w:val="00D13331"/>
    <w:rsid w:val="00D309CD"/>
    <w:rsid w:val="00D35768"/>
    <w:rsid w:val="00D50CB9"/>
    <w:rsid w:val="00D86059"/>
    <w:rsid w:val="00D87E89"/>
    <w:rsid w:val="00DC192B"/>
    <w:rsid w:val="00DD1603"/>
    <w:rsid w:val="00DE287B"/>
    <w:rsid w:val="00E01495"/>
    <w:rsid w:val="00E248B5"/>
    <w:rsid w:val="00E25531"/>
    <w:rsid w:val="00E32FFF"/>
    <w:rsid w:val="00E42F79"/>
    <w:rsid w:val="00E6322D"/>
    <w:rsid w:val="00E66541"/>
    <w:rsid w:val="00E6765B"/>
    <w:rsid w:val="00E712BE"/>
    <w:rsid w:val="00E71F8B"/>
    <w:rsid w:val="00E8432E"/>
    <w:rsid w:val="00E84F5B"/>
    <w:rsid w:val="00EA4A6C"/>
    <w:rsid w:val="00EB629C"/>
    <w:rsid w:val="00ED116A"/>
    <w:rsid w:val="00EE3537"/>
    <w:rsid w:val="00EE72B3"/>
    <w:rsid w:val="00EF6551"/>
    <w:rsid w:val="00F15DE1"/>
    <w:rsid w:val="00F37785"/>
    <w:rsid w:val="00F43326"/>
    <w:rsid w:val="00F54CFE"/>
    <w:rsid w:val="00F8713C"/>
    <w:rsid w:val="00FC0049"/>
    <w:rsid w:val="00FC3CF0"/>
    <w:rsid w:val="00FE36E9"/>
    <w:rsid w:val="00FE5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9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24533-147F-4B0F-AB2F-8B79E73C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2048</Words>
  <Characters>7764</Characters>
  <Application>Microsoft Office Word</Application>
  <DocSecurity>0</DocSecurity>
  <Lines>168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jogig</dc:creator>
  <cp:lastModifiedBy>jogig</cp:lastModifiedBy>
  <cp:revision>4</cp:revision>
  <cp:lastPrinted>2017-04-20T03:29:00Z</cp:lastPrinted>
  <dcterms:created xsi:type="dcterms:W3CDTF">2017-04-20T03:27:00Z</dcterms:created>
  <dcterms:modified xsi:type="dcterms:W3CDTF">2017-04-20T03:30:00Z</dcterms:modified>
</cp:coreProperties>
</file>